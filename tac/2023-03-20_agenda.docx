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EEB1E" w14:textId="43E9BEBB" w:rsidR="00A802E3" w:rsidRDefault="00A802E3" w:rsidP="00A802E3">
      <w:pPr>
        <w:pStyle w:val="Title"/>
      </w:pPr>
      <w:r>
        <w:rPr>
          <w:noProof/>
        </w:rPr>
        <w:drawing>
          <wp:inline distT="0" distB="0" distL="0" distR="0" wp14:anchorId="7946D895" wp14:editId="70869E50">
            <wp:extent cx="3151414" cy="418168"/>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8459" cy="437680"/>
                    </a:xfrm>
                    <a:prstGeom prst="rect">
                      <a:avLst/>
                    </a:prstGeom>
                  </pic:spPr>
                </pic:pic>
              </a:graphicData>
            </a:graphic>
          </wp:inline>
        </w:drawing>
      </w:r>
    </w:p>
    <w:p w14:paraId="40A98875" w14:textId="77777777" w:rsidR="00A802E3" w:rsidRDefault="00A802E3" w:rsidP="00A802E3">
      <w:pPr>
        <w:pStyle w:val="Title"/>
      </w:pPr>
    </w:p>
    <w:p w14:paraId="3C800676" w14:textId="5DDE9FE9" w:rsidR="00A802E3" w:rsidRPr="00594F2F" w:rsidRDefault="00A802E3" w:rsidP="00A802E3">
      <w:pPr>
        <w:pStyle w:val="Title"/>
      </w:pPr>
      <w:r w:rsidRPr="00594F2F">
        <w:t>Memorandum</w:t>
      </w:r>
    </w:p>
    <w:tbl>
      <w:tblPr>
        <w:tblW w:w="5000" w:type="pct"/>
        <w:tblLayout w:type="fixed"/>
        <w:tblCellMar>
          <w:left w:w="0" w:type="dxa"/>
          <w:right w:w="0" w:type="dxa"/>
        </w:tblCellMar>
        <w:tblLook w:val="04A0" w:firstRow="1" w:lastRow="0" w:firstColumn="1" w:lastColumn="0" w:noHBand="0" w:noVBand="1"/>
        <w:tblDescription w:val="Memo information table"/>
      </w:tblPr>
      <w:tblGrid>
        <w:gridCol w:w="1530"/>
        <w:gridCol w:w="7830"/>
      </w:tblGrid>
      <w:tr w:rsidR="00A802E3" w:rsidRPr="002551B6" w14:paraId="2CF8A75E" w14:textId="77777777" w:rsidTr="00A802E3">
        <w:trPr>
          <w:cantSplit/>
        </w:trPr>
        <w:tc>
          <w:tcPr>
            <w:tcW w:w="1530" w:type="dxa"/>
          </w:tcPr>
          <w:p w14:paraId="1684B789" w14:textId="77777777" w:rsidR="00A802E3" w:rsidRPr="005673B8" w:rsidRDefault="00000000" w:rsidP="00D5640B">
            <w:pPr>
              <w:pStyle w:val="Heading1"/>
            </w:pPr>
            <w:sdt>
              <w:sdtPr>
                <w:alias w:val="To:"/>
                <w:tag w:val="To:"/>
                <w:id w:val="1046877984"/>
                <w:placeholder>
                  <w:docPart w:val="A54566B33935FE4DA02FD562904FC985"/>
                </w:placeholder>
                <w:temporary/>
                <w:showingPlcHdr/>
                <w15:appearance w15:val="hidden"/>
              </w:sdtPr>
              <w:sdtContent>
                <w:r w:rsidR="00A802E3">
                  <w:t>to</w:t>
                </w:r>
              </w:sdtContent>
            </w:sdt>
            <w:r w:rsidR="00A802E3">
              <w:t>:</w:t>
            </w:r>
          </w:p>
        </w:tc>
        <w:tc>
          <w:tcPr>
            <w:tcW w:w="7830" w:type="dxa"/>
          </w:tcPr>
          <w:p w14:paraId="15FD2ECA" w14:textId="564B3C0C" w:rsidR="00A802E3" w:rsidRPr="00A802E3" w:rsidRDefault="00A802E3" w:rsidP="00A802E3">
            <w:pPr>
              <w:pStyle w:val="Heading2"/>
              <w:rPr>
                <w:lang w:val="sv-SE"/>
              </w:rPr>
            </w:pPr>
            <w:r>
              <w:rPr>
                <w:lang w:val="sv-SE"/>
              </w:rPr>
              <w:t>Travis Jensen</w:t>
            </w:r>
          </w:p>
        </w:tc>
      </w:tr>
      <w:tr w:rsidR="00A802E3" w14:paraId="2529319F" w14:textId="77777777" w:rsidTr="00A802E3">
        <w:trPr>
          <w:cantSplit/>
        </w:trPr>
        <w:tc>
          <w:tcPr>
            <w:tcW w:w="1530" w:type="dxa"/>
          </w:tcPr>
          <w:p w14:paraId="5A398C86" w14:textId="77777777" w:rsidR="00A802E3" w:rsidRPr="005673B8" w:rsidRDefault="00000000" w:rsidP="00D5640B">
            <w:pPr>
              <w:pStyle w:val="Heading1"/>
            </w:pPr>
            <w:sdt>
              <w:sdtPr>
                <w:alias w:val="From:"/>
                <w:tag w:val="From:"/>
                <w:id w:val="-628706206"/>
                <w:placeholder>
                  <w:docPart w:val="81DC57CA6A01DE41B0C2EFCA8D5BDE69"/>
                </w:placeholder>
                <w:temporary/>
                <w:showingPlcHdr/>
                <w15:appearance w15:val="hidden"/>
              </w:sdtPr>
              <w:sdtContent>
                <w:r w:rsidR="00A802E3" w:rsidRPr="005673B8">
                  <w:t>from</w:t>
                </w:r>
              </w:sdtContent>
            </w:sdt>
            <w:r w:rsidR="00A802E3" w:rsidRPr="005673B8">
              <w:t>:</w:t>
            </w:r>
          </w:p>
        </w:tc>
        <w:tc>
          <w:tcPr>
            <w:tcW w:w="7830" w:type="dxa"/>
          </w:tcPr>
          <w:p w14:paraId="56780334" w14:textId="5C004819" w:rsidR="00A802E3" w:rsidRDefault="00A802E3" w:rsidP="00D5640B">
            <w:pPr>
              <w:pStyle w:val="Heading2"/>
            </w:pPr>
            <w:r>
              <w:t>Gregory S. Macfarlane, Ph.D., PE</w:t>
            </w:r>
          </w:p>
          <w:p w14:paraId="6CD0E68A" w14:textId="5B9DA66F" w:rsidR="00A802E3" w:rsidRPr="00A802E3" w:rsidRDefault="00A802E3" w:rsidP="00A802E3">
            <w:r>
              <w:t>GRANT G</w:t>
            </w:r>
            <w:r w:rsidR="000E2E00">
              <w:t>.</w:t>
            </w:r>
            <w:r>
              <w:t xml:space="preserve"> SCHULTZ, PH.D., PE, PTOE</w:t>
            </w:r>
          </w:p>
        </w:tc>
      </w:tr>
      <w:tr w:rsidR="00A802E3" w14:paraId="202CDD25" w14:textId="77777777" w:rsidTr="00A802E3">
        <w:trPr>
          <w:cantSplit/>
        </w:trPr>
        <w:tc>
          <w:tcPr>
            <w:tcW w:w="1530" w:type="dxa"/>
          </w:tcPr>
          <w:p w14:paraId="38617369" w14:textId="77777777" w:rsidR="00A802E3" w:rsidRPr="005673B8" w:rsidRDefault="00000000" w:rsidP="00D5640B">
            <w:pPr>
              <w:pStyle w:val="Heading1"/>
            </w:pPr>
            <w:sdt>
              <w:sdtPr>
                <w:alias w:val="Subject:"/>
                <w:tag w:val="Subject:"/>
                <w:id w:val="-136491269"/>
                <w:placeholder>
                  <w:docPart w:val="2257BEA06D209A40B6F787D9E1C47D72"/>
                </w:placeholder>
                <w:temporary/>
                <w:showingPlcHdr/>
                <w15:appearance w15:val="hidden"/>
              </w:sdtPr>
              <w:sdtContent>
                <w:r w:rsidR="00A802E3" w:rsidRPr="005673B8">
                  <w:t>subject</w:t>
                </w:r>
              </w:sdtContent>
            </w:sdt>
            <w:r w:rsidR="00A802E3" w:rsidRPr="005673B8">
              <w:t>:</w:t>
            </w:r>
          </w:p>
        </w:tc>
        <w:tc>
          <w:tcPr>
            <w:tcW w:w="7830" w:type="dxa"/>
          </w:tcPr>
          <w:p w14:paraId="0D954409" w14:textId="046997A6" w:rsidR="00A802E3" w:rsidRDefault="00A802E3" w:rsidP="00D5640B">
            <w:pPr>
              <w:pStyle w:val="Heading2"/>
            </w:pPr>
            <w:r w:rsidRPr="00A802E3">
              <w:t>IMT Deployment Optimization</w:t>
            </w:r>
            <w:r w:rsidR="00167861">
              <w:t xml:space="preserve"> </w:t>
            </w:r>
          </w:p>
          <w:p w14:paraId="65331A7F" w14:textId="0F6D55C6" w:rsidR="005B4F4C" w:rsidRPr="005B4F4C" w:rsidRDefault="005B4F4C" w:rsidP="005B4F4C">
            <w:r>
              <w:t>IMT PERFORMANCE:</w:t>
            </w:r>
            <w:r w:rsidRPr="005B4F4C">
              <w:t xml:space="preserve"> PHASE III</w:t>
            </w:r>
            <w:r w:rsidR="00167861">
              <w:t xml:space="preserve"> </w:t>
            </w:r>
          </w:p>
          <w:p w14:paraId="325FCC49" w14:textId="1277BFBF" w:rsidR="00A802E3" w:rsidRPr="00F358EA" w:rsidRDefault="000E2E00" w:rsidP="00D5640B">
            <w:pPr>
              <w:pStyle w:val="Heading2"/>
            </w:pPr>
            <w:r>
              <w:t>November</w:t>
            </w:r>
            <w:r w:rsidR="00425684">
              <w:t xml:space="preserve"> TAC</w:t>
            </w:r>
            <w:r w:rsidR="00A802E3">
              <w:t xml:space="preserve"> MEETING</w:t>
            </w:r>
            <w:r w:rsidR="00D26403">
              <w:t xml:space="preserve"> AGENDA</w:t>
            </w:r>
          </w:p>
        </w:tc>
      </w:tr>
      <w:tr w:rsidR="00A802E3" w14:paraId="232F129C" w14:textId="77777777" w:rsidTr="00A802E3">
        <w:trPr>
          <w:cantSplit/>
        </w:trPr>
        <w:tc>
          <w:tcPr>
            <w:tcW w:w="1530" w:type="dxa"/>
          </w:tcPr>
          <w:p w14:paraId="742C98FF" w14:textId="77777777" w:rsidR="00A802E3" w:rsidRPr="005673B8" w:rsidRDefault="00000000" w:rsidP="00D5640B">
            <w:pPr>
              <w:pStyle w:val="Heading1"/>
            </w:pPr>
            <w:sdt>
              <w:sdtPr>
                <w:alias w:val="Date:"/>
                <w:tag w:val="Date:"/>
                <w:id w:val="-213813602"/>
                <w:placeholder>
                  <w:docPart w:val="49B183AED124354389454D2DAC875B9F"/>
                </w:placeholder>
                <w:temporary/>
                <w:showingPlcHdr/>
                <w15:appearance w15:val="hidden"/>
              </w:sdtPr>
              <w:sdtContent>
                <w:r w:rsidR="00A802E3" w:rsidRPr="005673B8">
                  <w:t>date</w:t>
                </w:r>
              </w:sdtContent>
            </w:sdt>
            <w:r w:rsidR="00A802E3" w:rsidRPr="005673B8">
              <w:t>:</w:t>
            </w:r>
          </w:p>
        </w:tc>
        <w:tc>
          <w:tcPr>
            <w:tcW w:w="7830" w:type="dxa"/>
          </w:tcPr>
          <w:p w14:paraId="6DF6768E" w14:textId="3D42803D" w:rsidR="00A802E3" w:rsidRPr="00F358EA" w:rsidRDefault="007D41FB" w:rsidP="00D5640B">
            <w:pPr>
              <w:pStyle w:val="Heading2"/>
            </w:pPr>
            <w:r>
              <w:t>20 March 2023</w:t>
            </w:r>
          </w:p>
        </w:tc>
      </w:tr>
      <w:tr w:rsidR="00A802E3" w14:paraId="1B12FE88" w14:textId="77777777" w:rsidTr="00A802E3">
        <w:trPr>
          <w:cantSplit/>
        </w:trPr>
        <w:tc>
          <w:tcPr>
            <w:tcW w:w="1530" w:type="dxa"/>
            <w:tcBorders>
              <w:bottom w:val="single" w:sz="4" w:space="0" w:color="auto"/>
            </w:tcBorders>
            <w:tcMar>
              <w:bottom w:w="259" w:type="dxa"/>
            </w:tcMar>
          </w:tcPr>
          <w:p w14:paraId="5FE9A93C" w14:textId="77777777" w:rsidR="00A802E3" w:rsidRPr="005673B8" w:rsidRDefault="00000000" w:rsidP="00D5640B">
            <w:pPr>
              <w:pStyle w:val="Heading1"/>
            </w:pPr>
            <w:sdt>
              <w:sdtPr>
                <w:alias w:val="CC:"/>
                <w:tag w:val="CC:"/>
                <w:id w:val="-715741132"/>
                <w:placeholder>
                  <w:docPart w:val="0D4364CF7B2B1846BEFB40988000EF47"/>
                </w:placeholder>
                <w:temporary/>
                <w:showingPlcHdr/>
                <w15:appearance w15:val="hidden"/>
              </w:sdtPr>
              <w:sdtContent>
                <w:r w:rsidR="00A802E3">
                  <w:t>CC</w:t>
                </w:r>
              </w:sdtContent>
            </w:sdt>
            <w:r w:rsidR="00A802E3" w:rsidRPr="005673B8">
              <w:t>:</w:t>
            </w:r>
          </w:p>
        </w:tc>
        <w:tc>
          <w:tcPr>
            <w:tcW w:w="7830" w:type="dxa"/>
            <w:tcBorders>
              <w:bottom w:val="single" w:sz="4" w:space="0" w:color="auto"/>
            </w:tcBorders>
            <w:tcMar>
              <w:bottom w:w="259" w:type="dxa"/>
            </w:tcMar>
          </w:tcPr>
          <w:p w14:paraId="220E5657" w14:textId="2670CDE3" w:rsidR="00A802E3" w:rsidRPr="00F358EA" w:rsidRDefault="00A802E3" w:rsidP="00D5640B">
            <w:pPr>
              <w:pStyle w:val="Heading2"/>
            </w:pPr>
            <w:r>
              <w:t>Technical Advisory Committee MEMBERS</w:t>
            </w:r>
          </w:p>
        </w:tc>
      </w:tr>
    </w:tbl>
    <w:p w14:paraId="42BB605A" w14:textId="77777777" w:rsidR="00A802E3" w:rsidRDefault="00A802E3" w:rsidP="00A802E3">
      <w:pPr>
        <w:pStyle w:val="References"/>
      </w:pPr>
    </w:p>
    <w:p w14:paraId="538BEE95" w14:textId="3A4CB56D" w:rsidR="00F12E6B" w:rsidRPr="00F12E6B" w:rsidRDefault="00631120" w:rsidP="00F12E6B">
      <w:pPr>
        <w:pStyle w:val="Heading1"/>
      </w:pPr>
      <w:r>
        <w:t>Agenda</w:t>
      </w:r>
    </w:p>
    <w:p w14:paraId="2FE9FB03" w14:textId="42F4EB5C" w:rsidR="00B43418" w:rsidRDefault="00B43418" w:rsidP="007D41FB">
      <w:pPr>
        <w:pStyle w:val="ListParagraph"/>
        <w:numPr>
          <w:ilvl w:val="0"/>
          <w:numId w:val="1"/>
        </w:numPr>
        <w:shd w:val="clear" w:color="auto" w:fill="F4B083" w:themeFill="accent2" w:themeFillTint="99"/>
      </w:pPr>
      <w:r>
        <w:t>IMT Performance Measures Phase III Project Update (Joel Hyer)</w:t>
      </w:r>
    </w:p>
    <w:p w14:paraId="303C70EB" w14:textId="5554615F" w:rsidR="00B43418" w:rsidRDefault="00B43418" w:rsidP="00851670">
      <w:pPr>
        <w:pStyle w:val="ListParagraph"/>
        <w:numPr>
          <w:ilvl w:val="0"/>
          <w:numId w:val="1"/>
        </w:numPr>
      </w:pPr>
      <w:r>
        <w:t>IMT Simulation Project Update (Daniel Jarvis</w:t>
      </w:r>
      <w:r w:rsidR="007D41FB">
        <w:t xml:space="preserve"> / Brynn Woolley</w:t>
      </w:r>
      <w:r>
        <w:t>)</w:t>
      </w:r>
    </w:p>
    <w:p w14:paraId="36EC2407" w14:textId="5EBAAB7E" w:rsidR="004E670F" w:rsidRDefault="007D41FB" w:rsidP="004E670F">
      <w:pPr>
        <w:pStyle w:val="ListParagraph"/>
        <w:numPr>
          <w:ilvl w:val="1"/>
          <w:numId w:val="1"/>
        </w:numPr>
      </w:pPr>
      <w:r>
        <w:t>IMT Vehicle Deployment</w:t>
      </w:r>
    </w:p>
    <w:p w14:paraId="50EED886" w14:textId="047EF371" w:rsidR="00851670" w:rsidRDefault="00A861B8" w:rsidP="00851670">
      <w:pPr>
        <w:pStyle w:val="ListParagraph"/>
        <w:numPr>
          <w:ilvl w:val="0"/>
          <w:numId w:val="1"/>
        </w:numPr>
      </w:pPr>
      <w:r>
        <w:t>Additional discussion</w:t>
      </w:r>
    </w:p>
    <w:p w14:paraId="154DDA78" w14:textId="633CD622" w:rsidR="00B43418" w:rsidRDefault="00B43418" w:rsidP="00851670">
      <w:pPr>
        <w:pStyle w:val="ListParagraph"/>
        <w:numPr>
          <w:ilvl w:val="0"/>
          <w:numId w:val="1"/>
        </w:numPr>
      </w:pPr>
      <w:r>
        <w:t xml:space="preserve">Schedule next TAC Meeting: Proposed </w:t>
      </w:r>
      <w:r w:rsidR="007D41FB">
        <w:t>May</w:t>
      </w:r>
      <w:r>
        <w:t xml:space="preserve"> 202</w:t>
      </w:r>
      <w:r w:rsidR="008333E0">
        <w:t>3</w:t>
      </w:r>
      <w:r>
        <w:t>.</w:t>
      </w:r>
    </w:p>
    <w:p w14:paraId="5C38D887" w14:textId="27AF42B1" w:rsidR="00FC4396" w:rsidRDefault="00B43418" w:rsidP="007D41FB">
      <w:pPr>
        <w:pStyle w:val="Heading1"/>
        <w:shd w:val="clear" w:color="auto" w:fill="F4B083" w:themeFill="accent2" w:themeFillTint="99"/>
      </w:pPr>
      <w:r>
        <w:t>IMT Performance Measures Phase III</w:t>
      </w:r>
    </w:p>
    <w:p w14:paraId="3EDC890F" w14:textId="77777777" w:rsidR="000E2E00" w:rsidRDefault="000E2E00" w:rsidP="000E2E00">
      <w:pPr>
        <w:pStyle w:val="Heading2"/>
      </w:pPr>
      <w:r>
        <w:t>Project Update</w:t>
      </w:r>
    </w:p>
    <w:p w14:paraId="5E4D99EF" w14:textId="66882749" w:rsidR="000E2E00" w:rsidRDefault="00A844CD" w:rsidP="00B43418">
      <w:r w:rsidRPr="00A844CD">
        <w:fldChar w:fldCharType="begin"/>
      </w:r>
      <w:r w:rsidRPr="00A844CD">
        <w:instrText xml:space="preserve"> REF _Ref118121816 \h </w:instrText>
      </w:r>
      <w:r>
        <w:instrText xml:space="preserve"> \* MERGEFORMAT </w:instrText>
      </w:r>
      <w:r w:rsidRPr="00A844CD">
        <w:fldChar w:fldCharType="separate"/>
      </w:r>
      <w:r w:rsidRPr="00A844CD">
        <w:t xml:space="preserve">Figure </w:t>
      </w:r>
      <w:r w:rsidRPr="00A844CD">
        <w:rPr>
          <w:noProof/>
        </w:rPr>
        <w:t>1</w:t>
      </w:r>
      <w:r w:rsidRPr="00A844CD">
        <w:fldChar w:fldCharType="end"/>
      </w:r>
      <w:r>
        <w:t xml:space="preserve"> </w:t>
      </w:r>
      <w:r w:rsidR="351B6ED4" w:rsidRPr="00A844CD">
        <w:t>illustrates</w:t>
      </w:r>
      <w:r w:rsidR="351B6ED4">
        <w:t xml:space="preserve"> the project schedule for the Analysis of Performance Measures of UDOT’s Traffic Incident Management Program: Phase III. Tasks 2 and 3 are complete, while Tasks 4 and 5 are currently underway. These tasks will need to be extended slightly based on the dates that the data were received.</w:t>
      </w:r>
    </w:p>
    <w:tbl>
      <w:tblPr>
        <w:tblW w:w="47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6"/>
        <w:gridCol w:w="434"/>
        <w:gridCol w:w="465"/>
        <w:gridCol w:w="465"/>
        <w:gridCol w:w="442"/>
        <w:gridCol w:w="496"/>
        <w:gridCol w:w="458"/>
        <w:gridCol w:w="434"/>
        <w:gridCol w:w="496"/>
        <w:gridCol w:w="442"/>
        <w:gridCol w:w="395"/>
        <w:gridCol w:w="496"/>
        <w:gridCol w:w="466"/>
        <w:gridCol w:w="434"/>
        <w:gridCol w:w="496"/>
        <w:gridCol w:w="465"/>
        <w:gridCol w:w="442"/>
        <w:gridCol w:w="496"/>
        <w:gridCol w:w="676"/>
      </w:tblGrid>
      <w:tr w:rsidR="000E2E00" w:rsidRPr="000E2E00" w14:paraId="7487317D" w14:textId="77777777" w:rsidTr="000E2E00">
        <w:trPr>
          <w:cantSplit/>
        </w:trPr>
        <w:tc>
          <w:tcPr>
            <w:tcW w:w="291" w:type="pct"/>
            <w:vMerge w:val="restart"/>
            <w:shd w:val="clear" w:color="auto" w:fill="auto"/>
            <w:vAlign w:val="center"/>
          </w:tcPr>
          <w:p w14:paraId="6F570109"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Task</w:t>
            </w:r>
          </w:p>
        </w:tc>
        <w:tc>
          <w:tcPr>
            <w:tcW w:w="738" w:type="pct"/>
            <w:gridSpan w:val="3"/>
          </w:tcPr>
          <w:p w14:paraId="77CF99D9"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2021</w:t>
            </w:r>
          </w:p>
        </w:tc>
        <w:tc>
          <w:tcPr>
            <w:tcW w:w="3091" w:type="pct"/>
            <w:gridSpan w:val="12"/>
            <w:shd w:val="clear" w:color="auto" w:fill="auto"/>
          </w:tcPr>
          <w:p w14:paraId="724E031B" w14:textId="08E5F2B6"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2022</w:t>
            </w:r>
          </w:p>
        </w:tc>
        <w:tc>
          <w:tcPr>
            <w:tcW w:w="538" w:type="pct"/>
            <w:gridSpan w:val="2"/>
            <w:shd w:val="clear" w:color="auto" w:fill="auto"/>
          </w:tcPr>
          <w:p w14:paraId="35DA0497"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2023</w:t>
            </w:r>
          </w:p>
        </w:tc>
        <w:tc>
          <w:tcPr>
            <w:tcW w:w="342" w:type="pct"/>
            <w:shd w:val="clear" w:color="auto" w:fill="auto"/>
          </w:tcPr>
          <w:p w14:paraId="07EEF059" w14:textId="77777777" w:rsidR="000E2E00" w:rsidRPr="000E2E00" w:rsidRDefault="000E2E00" w:rsidP="000E2E00">
            <w:pPr>
              <w:keepNext/>
              <w:spacing w:after="0"/>
              <w:jc w:val="center"/>
              <w:rPr>
                <w:rFonts w:ascii="Arial" w:hAnsi="Arial" w:cs="Arial"/>
                <w:sz w:val="14"/>
                <w:szCs w:val="14"/>
              </w:rPr>
            </w:pPr>
          </w:p>
        </w:tc>
      </w:tr>
      <w:tr w:rsidR="000E2E00" w:rsidRPr="000E2E00" w14:paraId="130E96CD" w14:textId="77777777" w:rsidTr="000E2E00">
        <w:trPr>
          <w:cantSplit/>
        </w:trPr>
        <w:tc>
          <w:tcPr>
            <w:tcW w:w="291" w:type="pct"/>
            <w:vMerge/>
            <w:shd w:val="clear" w:color="auto" w:fill="auto"/>
          </w:tcPr>
          <w:p w14:paraId="01827A3B" w14:textId="77777777" w:rsidR="000E2E00" w:rsidRPr="000E2E00" w:rsidRDefault="000E2E00" w:rsidP="000E2E00">
            <w:pPr>
              <w:keepNext/>
              <w:spacing w:after="0"/>
              <w:jc w:val="center"/>
              <w:rPr>
                <w:rFonts w:ascii="Arial" w:hAnsi="Arial" w:cs="Arial"/>
                <w:sz w:val="14"/>
                <w:szCs w:val="14"/>
              </w:rPr>
            </w:pPr>
          </w:p>
        </w:tc>
        <w:tc>
          <w:tcPr>
            <w:tcW w:w="236" w:type="pct"/>
          </w:tcPr>
          <w:p w14:paraId="0597D99E"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Oct</w:t>
            </w:r>
          </w:p>
        </w:tc>
        <w:tc>
          <w:tcPr>
            <w:tcW w:w="251" w:type="pct"/>
          </w:tcPr>
          <w:p w14:paraId="2D842E02"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Nov</w:t>
            </w:r>
          </w:p>
        </w:tc>
        <w:tc>
          <w:tcPr>
            <w:tcW w:w="251" w:type="pct"/>
          </w:tcPr>
          <w:p w14:paraId="42E5DD1F"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Dec</w:t>
            </w:r>
          </w:p>
        </w:tc>
        <w:tc>
          <w:tcPr>
            <w:tcW w:w="238" w:type="pct"/>
            <w:shd w:val="clear" w:color="auto" w:fill="auto"/>
          </w:tcPr>
          <w:p w14:paraId="0760D960"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Jan</w:t>
            </w:r>
          </w:p>
        </w:tc>
        <w:tc>
          <w:tcPr>
            <w:tcW w:w="269" w:type="pct"/>
            <w:shd w:val="clear" w:color="auto" w:fill="auto"/>
          </w:tcPr>
          <w:p w14:paraId="297FF146"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Feb</w:t>
            </w:r>
          </w:p>
        </w:tc>
        <w:tc>
          <w:tcPr>
            <w:tcW w:w="266" w:type="pct"/>
            <w:shd w:val="clear" w:color="auto" w:fill="auto"/>
          </w:tcPr>
          <w:p w14:paraId="2C57C327"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Mar</w:t>
            </w:r>
          </w:p>
        </w:tc>
        <w:tc>
          <w:tcPr>
            <w:tcW w:w="243" w:type="pct"/>
            <w:shd w:val="clear" w:color="auto" w:fill="auto"/>
          </w:tcPr>
          <w:p w14:paraId="3DE675E7"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Apr</w:t>
            </w:r>
          </w:p>
        </w:tc>
        <w:tc>
          <w:tcPr>
            <w:tcW w:w="269" w:type="pct"/>
            <w:shd w:val="clear" w:color="auto" w:fill="auto"/>
          </w:tcPr>
          <w:p w14:paraId="4D45E460"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May</w:t>
            </w:r>
          </w:p>
        </w:tc>
        <w:tc>
          <w:tcPr>
            <w:tcW w:w="238" w:type="pct"/>
            <w:shd w:val="clear" w:color="auto" w:fill="auto"/>
          </w:tcPr>
          <w:p w14:paraId="0D571F54"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Jun</w:t>
            </w:r>
          </w:p>
        </w:tc>
        <w:tc>
          <w:tcPr>
            <w:tcW w:w="269" w:type="pct"/>
            <w:shd w:val="clear" w:color="auto" w:fill="auto"/>
          </w:tcPr>
          <w:p w14:paraId="625994EF"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Jul</w:t>
            </w:r>
          </w:p>
        </w:tc>
        <w:tc>
          <w:tcPr>
            <w:tcW w:w="269" w:type="pct"/>
            <w:shd w:val="clear" w:color="auto" w:fill="auto"/>
          </w:tcPr>
          <w:p w14:paraId="21B3703D"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Aug</w:t>
            </w:r>
          </w:p>
        </w:tc>
        <w:tc>
          <w:tcPr>
            <w:tcW w:w="269" w:type="pct"/>
            <w:shd w:val="clear" w:color="auto" w:fill="auto"/>
          </w:tcPr>
          <w:p w14:paraId="7BE59EB6"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Sep</w:t>
            </w:r>
          </w:p>
        </w:tc>
        <w:tc>
          <w:tcPr>
            <w:tcW w:w="233" w:type="pct"/>
            <w:shd w:val="clear" w:color="auto" w:fill="auto"/>
          </w:tcPr>
          <w:p w14:paraId="3306A20E" w14:textId="2CC9BC68"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Oct</w:t>
            </w:r>
          </w:p>
        </w:tc>
        <w:tc>
          <w:tcPr>
            <w:tcW w:w="272" w:type="pct"/>
            <w:shd w:val="clear" w:color="auto" w:fill="auto"/>
          </w:tcPr>
          <w:p w14:paraId="2083C955"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Nov</w:t>
            </w:r>
          </w:p>
        </w:tc>
        <w:tc>
          <w:tcPr>
            <w:tcW w:w="256" w:type="pct"/>
            <w:shd w:val="clear" w:color="auto" w:fill="auto"/>
          </w:tcPr>
          <w:p w14:paraId="7ACF77F9"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Dec</w:t>
            </w:r>
          </w:p>
        </w:tc>
        <w:tc>
          <w:tcPr>
            <w:tcW w:w="269" w:type="pct"/>
            <w:shd w:val="clear" w:color="auto" w:fill="auto"/>
          </w:tcPr>
          <w:p w14:paraId="043A9135"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Jan</w:t>
            </w:r>
          </w:p>
        </w:tc>
        <w:tc>
          <w:tcPr>
            <w:tcW w:w="269" w:type="pct"/>
            <w:shd w:val="clear" w:color="auto" w:fill="auto"/>
          </w:tcPr>
          <w:p w14:paraId="55E15A92"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Feb</w:t>
            </w:r>
          </w:p>
        </w:tc>
        <w:tc>
          <w:tcPr>
            <w:tcW w:w="342" w:type="pct"/>
            <w:shd w:val="clear" w:color="auto" w:fill="auto"/>
          </w:tcPr>
          <w:p w14:paraId="415C7558"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Mar</w:t>
            </w:r>
          </w:p>
        </w:tc>
      </w:tr>
      <w:tr w:rsidR="000E2E00" w:rsidRPr="000E2E00" w14:paraId="50C144EA" w14:textId="77777777" w:rsidTr="000E2E00">
        <w:trPr>
          <w:cantSplit/>
        </w:trPr>
        <w:tc>
          <w:tcPr>
            <w:tcW w:w="291" w:type="pct"/>
            <w:shd w:val="clear" w:color="auto" w:fill="auto"/>
          </w:tcPr>
          <w:p w14:paraId="31BBE42E"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1</w:t>
            </w:r>
          </w:p>
        </w:tc>
        <w:tc>
          <w:tcPr>
            <w:tcW w:w="236" w:type="pct"/>
            <w:shd w:val="clear" w:color="auto" w:fill="000000"/>
          </w:tcPr>
          <w:p w14:paraId="102D8AE9" w14:textId="77777777" w:rsidR="000E2E00" w:rsidRPr="000E2E00" w:rsidRDefault="000E2E00" w:rsidP="000E2E00">
            <w:pPr>
              <w:keepNext/>
              <w:spacing w:after="0"/>
              <w:rPr>
                <w:rFonts w:ascii="Arial" w:hAnsi="Arial" w:cs="Arial"/>
                <w:sz w:val="14"/>
                <w:szCs w:val="14"/>
              </w:rPr>
            </w:pPr>
          </w:p>
        </w:tc>
        <w:tc>
          <w:tcPr>
            <w:tcW w:w="251" w:type="pct"/>
          </w:tcPr>
          <w:p w14:paraId="3E36CA16" w14:textId="77777777" w:rsidR="000E2E00" w:rsidRPr="000E2E00" w:rsidRDefault="000E2E00" w:rsidP="000E2E00">
            <w:pPr>
              <w:keepNext/>
              <w:spacing w:after="0"/>
              <w:rPr>
                <w:rFonts w:ascii="Arial" w:hAnsi="Arial" w:cs="Arial"/>
                <w:sz w:val="14"/>
                <w:szCs w:val="14"/>
              </w:rPr>
            </w:pPr>
          </w:p>
        </w:tc>
        <w:tc>
          <w:tcPr>
            <w:tcW w:w="251" w:type="pct"/>
          </w:tcPr>
          <w:p w14:paraId="56F385BB" w14:textId="77777777" w:rsidR="000E2E00" w:rsidRPr="000E2E00" w:rsidRDefault="000E2E00" w:rsidP="000E2E00">
            <w:pPr>
              <w:keepNext/>
              <w:spacing w:after="0"/>
              <w:rPr>
                <w:rFonts w:ascii="Arial" w:hAnsi="Arial" w:cs="Arial"/>
                <w:sz w:val="14"/>
                <w:szCs w:val="14"/>
              </w:rPr>
            </w:pPr>
          </w:p>
        </w:tc>
        <w:tc>
          <w:tcPr>
            <w:tcW w:w="238" w:type="pct"/>
            <w:shd w:val="clear" w:color="auto" w:fill="auto"/>
          </w:tcPr>
          <w:p w14:paraId="575E4BAC" w14:textId="77777777" w:rsidR="000E2E00" w:rsidRPr="000E2E00" w:rsidRDefault="000E2E00" w:rsidP="000E2E00">
            <w:pPr>
              <w:keepNext/>
              <w:spacing w:after="0"/>
              <w:rPr>
                <w:rFonts w:ascii="Arial" w:hAnsi="Arial" w:cs="Arial"/>
                <w:sz w:val="14"/>
                <w:szCs w:val="14"/>
              </w:rPr>
            </w:pPr>
          </w:p>
        </w:tc>
        <w:tc>
          <w:tcPr>
            <w:tcW w:w="269" w:type="pct"/>
            <w:shd w:val="clear" w:color="auto" w:fill="BFBFBF"/>
          </w:tcPr>
          <w:p w14:paraId="5789DF2C" w14:textId="77777777" w:rsidR="000E2E00" w:rsidRPr="000E2E00" w:rsidRDefault="000E2E00" w:rsidP="000E2E00">
            <w:pPr>
              <w:keepNext/>
              <w:spacing w:after="0"/>
              <w:rPr>
                <w:rFonts w:ascii="Arial" w:hAnsi="Arial" w:cs="Arial"/>
                <w:sz w:val="14"/>
                <w:szCs w:val="14"/>
              </w:rPr>
            </w:pPr>
            <w:r w:rsidRPr="000E2E00">
              <w:rPr>
                <w:rFonts w:ascii="Arial" w:hAnsi="Arial" w:cs="Arial"/>
                <w:sz w:val="14"/>
                <w:szCs w:val="14"/>
              </w:rPr>
              <w:t>TAC</w:t>
            </w:r>
          </w:p>
        </w:tc>
        <w:tc>
          <w:tcPr>
            <w:tcW w:w="266" w:type="pct"/>
            <w:shd w:val="clear" w:color="auto" w:fill="auto"/>
          </w:tcPr>
          <w:p w14:paraId="5F438515" w14:textId="77777777" w:rsidR="000E2E00" w:rsidRPr="000E2E00" w:rsidRDefault="000E2E00" w:rsidP="000E2E00">
            <w:pPr>
              <w:keepNext/>
              <w:spacing w:after="0"/>
              <w:jc w:val="center"/>
              <w:rPr>
                <w:rFonts w:ascii="Arial" w:hAnsi="Arial" w:cs="Arial"/>
                <w:sz w:val="14"/>
                <w:szCs w:val="14"/>
              </w:rPr>
            </w:pPr>
          </w:p>
        </w:tc>
        <w:tc>
          <w:tcPr>
            <w:tcW w:w="243" w:type="pct"/>
            <w:shd w:val="clear" w:color="auto" w:fill="auto"/>
          </w:tcPr>
          <w:p w14:paraId="3C555843"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BFBFBF"/>
          </w:tcPr>
          <w:p w14:paraId="3127CFD1"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TAC</w:t>
            </w:r>
          </w:p>
        </w:tc>
        <w:tc>
          <w:tcPr>
            <w:tcW w:w="238" w:type="pct"/>
            <w:shd w:val="clear" w:color="auto" w:fill="auto"/>
          </w:tcPr>
          <w:p w14:paraId="5F5C57B8"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749E2307"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BFBFBF"/>
          </w:tcPr>
          <w:p w14:paraId="71B2C70A"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TAC</w:t>
            </w:r>
          </w:p>
        </w:tc>
        <w:tc>
          <w:tcPr>
            <w:tcW w:w="269" w:type="pct"/>
            <w:shd w:val="clear" w:color="auto" w:fill="auto"/>
          </w:tcPr>
          <w:p w14:paraId="728AC271" w14:textId="77777777" w:rsidR="000E2E00" w:rsidRPr="000E2E00" w:rsidRDefault="000E2E00" w:rsidP="000E2E00">
            <w:pPr>
              <w:keepNext/>
              <w:spacing w:after="0"/>
              <w:jc w:val="center"/>
              <w:rPr>
                <w:rFonts w:ascii="Arial" w:hAnsi="Arial" w:cs="Arial"/>
                <w:sz w:val="14"/>
                <w:szCs w:val="14"/>
              </w:rPr>
            </w:pPr>
          </w:p>
        </w:tc>
        <w:tc>
          <w:tcPr>
            <w:tcW w:w="233" w:type="pct"/>
            <w:shd w:val="clear" w:color="auto" w:fill="auto"/>
          </w:tcPr>
          <w:p w14:paraId="505253F9" w14:textId="5D857A27" w:rsidR="000E2E00" w:rsidRPr="000E2E00" w:rsidRDefault="000E2E00" w:rsidP="000E2E00">
            <w:pPr>
              <w:keepNext/>
              <w:spacing w:after="0"/>
              <w:jc w:val="center"/>
              <w:rPr>
                <w:rFonts w:ascii="Arial" w:hAnsi="Arial" w:cs="Arial"/>
                <w:sz w:val="14"/>
                <w:szCs w:val="14"/>
              </w:rPr>
            </w:pPr>
          </w:p>
        </w:tc>
        <w:tc>
          <w:tcPr>
            <w:tcW w:w="272" w:type="pct"/>
            <w:shd w:val="clear" w:color="auto" w:fill="BFBFBF"/>
          </w:tcPr>
          <w:p w14:paraId="016C5918"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TAC</w:t>
            </w:r>
          </w:p>
        </w:tc>
        <w:tc>
          <w:tcPr>
            <w:tcW w:w="256" w:type="pct"/>
            <w:shd w:val="clear" w:color="auto" w:fill="auto"/>
          </w:tcPr>
          <w:p w14:paraId="34A294D5"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5C34822D"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BFBFBF"/>
          </w:tcPr>
          <w:p w14:paraId="6572D2AC"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TAC</w:t>
            </w:r>
          </w:p>
        </w:tc>
        <w:tc>
          <w:tcPr>
            <w:tcW w:w="342" w:type="pct"/>
            <w:shd w:val="clear" w:color="auto" w:fill="auto"/>
          </w:tcPr>
          <w:p w14:paraId="0108FC3C" w14:textId="77777777" w:rsidR="000E2E00" w:rsidRPr="000E2E00" w:rsidRDefault="000E2E00" w:rsidP="000E2E00">
            <w:pPr>
              <w:keepNext/>
              <w:spacing w:after="0"/>
              <w:jc w:val="center"/>
              <w:rPr>
                <w:rFonts w:ascii="Arial" w:hAnsi="Arial" w:cs="Arial"/>
                <w:sz w:val="14"/>
                <w:szCs w:val="14"/>
              </w:rPr>
            </w:pPr>
          </w:p>
        </w:tc>
      </w:tr>
      <w:tr w:rsidR="000E2E00" w:rsidRPr="000E2E00" w14:paraId="3BF7CA7E" w14:textId="77777777" w:rsidTr="000E2E00">
        <w:trPr>
          <w:cantSplit/>
        </w:trPr>
        <w:tc>
          <w:tcPr>
            <w:tcW w:w="291" w:type="pct"/>
            <w:shd w:val="clear" w:color="auto" w:fill="auto"/>
          </w:tcPr>
          <w:p w14:paraId="217DAAEA"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2</w:t>
            </w:r>
          </w:p>
        </w:tc>
        <w:tc>
          <w:tcPr>
            <w:tcW w:w="236" w:type="pct"/>
            <w:shd w:val="clear" w:color="auto" w:fill="000000"/>
          </w:tcPr>
          <w:p w14:paraId="6D129325" w14:textId="77777777" w:rsidR="000E2E00" w:rsidRPr="000E2E00" w:rsidRDefault="000E2E00" w:rsidP="000E2E00">
            <w:pPr>
              <w:keepNext/>
              <w:spacing w:after="0"/>
              <w:rPr>
                <w:rFonts w:ascii="Arial" w:hAnsi="Arial" w:cs="Arial"/>
                <w:sz w:val="14"/>
                <w:szCs w:val="14"/>
              </w:rPr>
            </w:pPr>
          </w:p>
        </w:tc>
        <w:tc>
          <w:tcPr>
            <w:tcW w:w="251" w:type="pct"/>
            <w:shd w:val="clear" w:color="auto" w:fill="000000"/>
          </w:tcPr>
          <w:p w14:paraId="7CA3DEDC" w14:textId="77777777" w:rsidR="000E2E00" w:rsidRPr="000E2E00" w:rsidRDefault="000E2E00" w:rsidP="000E2E00">
            <w:pPr>
              <w:keepNext/>
              <w:spacing w:after="0"/>
              <w:rPr>
                <w:rFonts w:ascii="Arial" w:hAnsi="Arial" w:cs="Arial"/>
                <w:sz w:val="14"/>
                <w:szCs w:val="14"/>
              </w:rPr>
            </w:pPr>
          </w:p>
        </w:tc>
        <w:tc>
          <w:tcPr>
            <w:tcW w:w="251" w:type="pct"/>
            <w:shd w:val="clear" w:color="auto" w:fill="000000"/>
          </w:tcPr>
          <w:p w14:paraId="35A997D5" w14:textId="77777777" w:rsidR="000E2E00" w:rsidRPr="000E2E00" w:rsidRDefault="000E2E00" w:rsidP="000E2E00">
            <w:pPr>
              <w:keepNext/>
              <w:spacing w:after="0"/>
              <w:rPr>
                <w:rFonts w:ascii="Arial" w:hAnsi="Arial" w:cs="Arial"/>
                <w:sz w:val="14"/>
                <w:szCs w:val="14"/>
              </w:rPr>
            </w:pPr>
          </w:p>
        </w:tc>
        <w:tc>
          <w:tcPr>
            <w:tcW w:w="238" w:type="pct"/>
            <w:shd w:val="clear" w:color="auto" w:fill="000000"/>
          </w:tcPr>
          <w:p w14:paraId="46328E3C" w14:textId="77777777" w:rsidR="000E2E00" w:rsidRPr="000E2E00" w:rsidRDefault="000E2E00" w:rsidP="000E2E00">
            <w:pPr>
              <w:keepNext/>
              <w:spacing w:after="0"/>
              <w:rPr>
                <w:rFonts w:ascii="Arial" w:hAnsi="Arial" w:cs="Arial"/>
                <w:sz w:val="14"/>
                <w:szCs w:val="14"/>
              </w:rPr>
            </w:pPr>
          </w:p>
        </w:tc>
        <w:tc>
          <w:tcPr>
            <w:tcW w:w="269" w:type="pct"/>
            <w:shd w:val="clear" w:color="auto" w:fill="000000"/>
          </w:tcPr>
          <w:p w14:paraId="1C87750E" w14:textId="77777777" w:rsidR="000E2E00" w:rsidRPr="000E2E00" w:rsidRDefault="000E2E00" w:rsidP="000E2E00">
            <w:pPr>
              <w:keepNext/>
              <w:spacing w:after="0"/>
              <w:rPr>
                <w:rFonts w:ascii="Arial" w:hAnsi="Arial" w:cs="Arial"/>
                <w:sz w:val="14"/>
                <w:szCs w:val="14"/>
              </w:rPr>
            </w:pPr>
          </w:p>
        </w:tc>
        <w:tc>
          <w:tcPr>
            <w:tcW w:w="266" w:type="pct"/>
            <w:shd w:val="clear" w:color="auto" w:fill="000000"/>
          </w:tcPr>
          <w:p w14:paraId="13A26B16" w14:textId="77777777" w:rsidR="000E2E00" w:rsidRPr="000E2E00" w:rsidRDefault="000E2E00" w:rsidP="000E2E00">
            <w:pPr>
              <w:keepNext/>
              <w:spacing w:after="0"/>
              <w:jc w:val="center"/>
              <w:rPr>
                <w:rFonts w:ascii="Arial" w:hAnsi="Arial" w:cs="Arial"/>
                <w:sz w:val="14"/>
                <w:szCs w:val="14"/>
              </w:rPr>
            </w:pPr>
          </w:p>
        </w:tc>
        <w:tc>
          <w:tcPr>
            <w:tcW w:w="243" w:type="pct"/>
            <w:shd w:val="clear" w:color="auto" w:fill="auto"/>
          </w:tcPr>
          <w:p w14:paraId="58F2EC07"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7A55BBDB" w14:textId="77777777" w:rsidR="000E2E00" w:rsidRPr="000E2E00" w:rsidRDefault="000E2E00" w:rsidP="000E2E00">
            <w:pPr>
              <w:keepNext/>
              <w:spacing w:after="0"/>
              <w:jc w:val="center"/>
              <w:rPr>
                <w:rFonts w:ascii="Arial" w:hAnsi="Arial" w:cs="Arial"/>
                <w:sz w:val="14"/>
                <w:szCs w:val="14"/>
              </w:rPr>
            </w:pPr>
          </w:p>
        </w:tc>
        <w:tc>
          <w:tcPr>
            <w:tcW w:w="238" w:type="pct"/>
            <w:shd w:val="clear" w:color="auto" w:fill="auto"/>
          </w:tcPr>
          <w:p w14:paraId="4614AF4D"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229608CC"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70DC3C32"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4BFE2BF2" w14:textId="77777777" w:rsidR="000E2E00" w:rsidRPr="000E2E00" w:rsidRDefault="000E2E00" w:rsidP="000E2E00">
            <w:pPr>
              <w:keepNext/>
              <w:spacing w:after="0"/>
              <w:jc w:val="center"/>
              <w:rPr>
                <w:rFonts w:ascii="Arial" w:hAnsi="Arial" w:cs="Arial"/>
                <w:sz w:val="14"/>
                <w:szCs w:val="14"/>
              </w:rPr>
            </w:pPr>
          </w:p>
        </w:tc>
        <w:tc>
          <w:tcPr>
            <w:tcW w:w="233" w:type="pct"/>
            <w:shd w:val="clear" w:color="auto" w:fill="auto"/>
          </w:tcPr>
          <w:p w14:paraId="70E8BE66" w14:textId="3B2F614D" w:rsidR="000E2E00" w:rsidRPr="000E2E00" w:rsidRDefault="000E2E00" w:rsidP="000E2E00">
            <w:pPr>
              <w:keepNext/>
              <w:spacing w:after="0"/>
              <w:jc w:val="center"/>
              <w:rPr>
                <w:rFonts w:ascii="Arial" w:hAnsi="Arial" w:cs="Arial"/>
                <w:sz w:val="14"/>
                <w:szCs w:val="14"/>
              </w:rPr>
            </w:pPr>
          </w:p>
        </w:tc>
        <w:tc>
          <w:tcPr>
            <w:tcW w:w="272" w:type="pct"/>
            <w:shd w:val="clear" w:color="auto" w:fill="auto"/>
          </w:tcPr>
          <w:p w14:paraId="2BDD46F1" w14:textId="02EDDC08" w:rsidR="000E2E00" w:rsidRPr="000E2E00" w:rsidRDefault="00A844CD" w:rsidP="000E2E00">
            <w:pPr>
              <w:keepNext/>
              <w:spacing w:after="0"/>
              <w:jc w:val="center"/>
              <w:rPr>
                <w:rFonts w:ascii="Arial" w:hAnsi="Arial" w:cs="Arial"/>
                <w:sz w:val="14"/>
                <w:szCs w:val="14"/>
              </w:rPr>
            </w:pPr>
            <w:r>
              <w:rPr>
                <w:noProof/>
              </w:rPr>
              <mc:AlternateContent>
                <mc:Choice Requires="wps">
                  <w:drawing>
                    <wp:anchor distT="0" distB="0" distL="114300" distR="114300" simplePos="0" relativeHeight="251659264" behindDoc="0" locked="0" layoutInCell="1" allowOverlap="1" wp14:anchorId="3CE501F8" wp14:editId="002C7D5A">
                      <wp:simplePos x="0" y="0"/>
                      <wp:positionH relativeFrom="column">
                        <wp:posOffset>-65405</wp:posOffset>
                      </wp:positionH>
                      <wp:positionV relativeFrom="paragraph">
                        <wp:posOffset>-433705</wp:posOffset>
                      </wp:positionV>
                      <wp:extent cx="0" cy="1236980"/>
                      <wp:effectExtent l="0" t="0" r="38100" b="20320"/>
                      <wp:wrapNone/>
                      <wp:docPr id="2" name="Straight Connector 2"/>
                      <wp:cNvGraphicFramePr/>
                      <a:graphic xmlns:a="http://schemas.openxmlformats.org/drawingml/2006/main">
                        <a:graphicData uri="http://schemas.microsoft.com/office/word/2010/wordprocessingShape">
                          <wps:wsp>
                            <wps:cNvCnPr/>
                            <wps:spPr>
                              <a:xfrm>
                                <a:off x="0" y="0"/>
                                <a:ext cx="0" cy="123698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34C6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5pt,-34.15pt" to="-5.15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" strokecolor="red" strokeweight="1.5pt">
                      <v:stroke joinstyle="miter"/>
                    </v:line>
                  </w:pict>
                </mc:Fallback>
              </mc:AlternateContent>
            </w:r>
          </w:p>
        </w:tc>
        <w:tc>
          <w:tcPr>
            <w:tcW w:w="256" w:type="pct"/>
            <w:shd w:val="clear" w:color="auto" w:fill="auto"/>
          </w:tcPr>
          <w:p w14:paraId="62F75700"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45D197D5"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14BA9163" w14:textId="77777777" w:rsidR="000E2E00" w:rsidRPr="000E2E00" w:rsidRDefault="000E2E00" w:rsidP="000E2E00">
            <w:pPr>
              <w:keepNext/>
              <w:spacing w:after="0"/>
              <w:jc w:val="center"/>
              <w:rPr>
                <w:rFonts w:ascii="Arial" w:hAnsi="Arial" w:cs="Arial"/>
                <w:sz w:val="14"/>
                <w:szCs w:val="14"/>
              </w:rPr>
            </w:pPr>
          </w:p>
        </w:tc>
        <w:tc>
          <w:tcPr>
            <w:tcW w:w="342" w:type="pct"/>
            <w:shd w:val="clear" w:color="auto" w:fill="auto"/>
          </w:tcPr>
          <w:p w14:paraId="54682F9F" w14:textId="77777777" w:rsidR="000E2E00" w:rsidRPr="000E2E00" w:rsidRDefault="000E2E00" w:rsidP="000E2E00">
            <w:pPr>
              <w:keepNext/>
              <w:spacing w:after="0"/>
              <w:jc w:val="center"/>
              <w:rPr>
                <w:rFonts w:ascii="Arial" w:hAnsi="Arial" w:cs="Arial"/>
                <w:sz w:val="14"/>
                <w:szCs w:val="14"/>
              </w:rPr>
            </w:pPr>
          </w:p>
        </w:tc>
      </w:tr>
      <w:tr w:rsidR="000E2E00" w:rsidRPr="000E2E00" w14:paraId="3005D7BD" w14:textId="77777777" w:rsidTr="000E2E00">
        <w:trPr>
          <w:cantSplit/>
        </w:trPr>
        <w:tc>
          <w:tcPr>
            <w:tcW w:w="291" w:type="pct"/>
          </w:tcPr>
          <w:p w14:paraId="2C20148C"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3</w:t>
            </w:r>
          </w:p>
        </w:tc>
        <w:tc>
          <w:tcPr>
            <w:tcW w:w="236" w:type="pct"/>
          </w:tcPr>
          <w:p w14:paraId="65C1115A" w14:textId="77777777" w:rsidR="000E2E00" w:rsidRPr="000E2E00" w:rsidRDefault="000E2E00" w:rsidP="000E2E00">
            <w:pPr>
              <w:keepNext/>
              <w:spacing w:after="0"/>
              <w:rPr>
                <w:rFonts w:ascii="Arial" w:hAnsi="Arial" w:cs="Arial"/>
                <w:sz w:val="14"/>
                <w:szCs w:val="14"/>
              </w:rPr>
            </w:pPr>
          </w:p>
        </w:tc>
        <w:tc>
          <w:tcPr>
            <w:tcW w:w="251" w:type="pct"/>
          </w:tcPr>
          <w:p w14:paraId="3AC3A960" w14:textId="77777777" w:rsidR="000E2E00" w:rsidRPr="000E2E00" w:rsidRDefault="000E2E00" w:rsidP="000E2E00">
            <w:pPr>
              <w:keepNext/>
              <w:spacing w:after="0"/>
              <w:rPr>
                <w:rFonts w:ascii="Arial" w:hAnsi="Arial" w:cs="Arial"/>
                <w:sz w:val="14"/>
                <w:szCs w:val="14"/>
              </w:rPr>
            </w:pPr>
          </w:p>
        </w:tc>
        <w:tc>
          <w:tcPr>
            <w:tcW w:w="251" w:type="pct"/>
          </w:tcPr>
          <w:p w14:paraId="7F458F21" w14:textId="77777777" w:rsidR="000E2E00" w:rsidRPr="000E2E00" w:rsidRDefault="000E2E00" w:rsidP="000E2E00">
            <w:pPr>
              <w:keepNext/>
              <w:spacing w:after="0"/>
              <w:rPr>
                <w:rFonts w:ascii="Arial" w:hAnsi="Arial" w:cs="Arial"/>
                <w:sz w:val="14"/>
                <w:szCs w:val="14"/>
              </w:rPr>
            </w:pPr>
          </w:p>
        </w:tc>
        <w:tc>
          <w:tcPr>
            <w:tcW w:w="238" w:type="pct"/>
            <w:shd w:val="clear" w:color="auto" w:fill="auto"/>
          </w:tcPr>
          <w:p w14:paraId="2A90DB3A" w14:textId="77777777" w:rsidR="000E2E00" w:rsidRPr="000E2E00" w:rsidRDefault="000E2E00" w:rsidP="000E2E00">
            <w:pPr>
              <w:keepNext/>
              <w:spacing w:after="0"/>
              <w:rPr>
                <w:rFonts w:ascii="Arial" w:hAnsi="Arial" w:cs="Arial"/>
                <w:sz w:val="14"/>
                <w:szCs w:val="14"/>
              </w:rPr>
            </w:pPr>
          </w:p>
        </w:tc>
        <w:tc>
          <w:tcPr>
            <w:tcW w:w="269" w:type="pct"/>
            <w:shd w:val="clear" w:color="auto" w:fill="auto"/>
          </w:tcPr>
          <w:p w14:paraId="12370BD3" w14:textId="77777777" w:rsidR="000E2E00" w:rsidRPr="000E2E00" w:rsidRDefault="000E2E00" w:rsidP="000E2E00">
            <w:pPr>
              <w:keepNext/>
              <w:spacing w:after="0"/>
              <w:rPr>
                <w:rFonts w:ascii="Arial" w:hAnsi="Arial" w:cs="Arial"/>
                <w:sz w:val="14"/>
                <w:szCs w:val="14"/>
              </w:rPr>
            </w:pPr>
          </w:p>
        </w:tc>
        <w:tc>
          <w:tcPr>
            <w:tcW w:w="266" w:type="pct"/>
            <w:shd w:val="clear" w:color="auto" w:fill="000000"/>
          </w:tcPr>
          <w:p w14:paraId="64CD69A1" w14:textId="77777777" w:rsidR="000E2E00" w:rsidRPr="000E2E00" w:rsidRDefault="000E2E00" w:rsidP="000E2E00">
            <w:pPr>
              <w:keepNext/>
              <w:spacing w:after="0"/>
              <w:jc w:val="center"/>
              <w:rPr>
                <w:rFonts w:ascii="Arial" w:hAnsi="Arial" w:cs="Arial"/>
                <w:sz w:val="14"/>
                <w:szCs w:val="14"/>
              </w:rPr>
            </w:pPr>
          </w:p>
        </w:tc>
        <w:tc>
          <w:tcPr>
            <w:tcW w:w="243" w:type="pct"/>
            <w:shd w:val="clear" w:color="auto" w:fill="000000"/>
          </w:tcPr>
          <w:p w14:paraId="375A265F"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000000"/>
          </w:tcPr>
          <w:p w14:paraId="187EDF09" w14:textId="77777777" w:rsidR="000E2E00" w:rsidRPr="000E2E00" w:rsidRDefault="000E2E00" w:rsidP="000E2E00">
            <w:pPr>
              <w:keepNext/>
              <w:spacing w:after="0"/>
              <w:jc w:val="center"/>
              <w:rPr>
                <w:rFonts w:ascii="Arial" w:hAnsi="Arial" w:cs="Arial"/>
                <w:sz w:val="14"/>
                <w:szCs w:val="14"/>
              </w:rPr>
            </w:pPr>
          </w:p>
        </w:tc>
        <w:tc>
          <w:tcPr>
            <w:tcW w:w="238" w:type="pct"/>
            <w:shd w:val="clear" w:color="auto" w:fill="000000"/>
          </w:tcPr>
          <w:p w14:paraId="563F0B8C"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000000"/>
          </w:tcPr>
          <w:p w14:paraId="4BAAEB4D"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000000"/>
          </w:tcPr>
          <w:p w14:paraId="7711C2F5"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7F7136F9" w14:textId="77777777" w:rsidR="000E2E00" w:rsidRPr="000E2E00" w:rsidRDefault="000E2E00" w:rsidP="000E2E00">
            <w:pPr>
              <w:keepNext/>
              <w:spacing w:after="0"/>
              <w:jc w:val="center"/>
              <w:rPr>
                <w:rFonts w:ascii="Arial" w:hAnsi="Arial" w:cs="Arial"/>
                <w:sz w:val="14"/>
                <w:szCs w:val="14"/>
              </w:rPr>
            </w:pPr>
          </w:p>
        </w:tc>
        <w:tc>
          <w:tcPr>
            <w:tcW w:w="233" w:type="pct"/>
            <w:shd w:val="clear" w:color="auto" w:fill="auto"/>
          </w:tcPr>
          <w:p w14:paraId="3556E5F8" w14:textId="77777777" w:rsidR="000E2E00" w:rsidRPr="000E2E00" w:rsidRDefault="000E2E00" w:rsidP="000E2E00">
            <w:pPr>
              <w:keepNext/>
              <w:spacing w:after="0"/>
              <w:jc w:val="center"/>
              <w:rPr>
                <w:rFonts w:ascii="Arial" w:hAnsi="Arial" w:cs="Arial"/>
                <w:sz w:val="14"/>
                <w:szCs w:val="14"/>
              </w:rPr>
            </w:pPr>
          </w:p>
        </w:tc>
        <w:tc>
          <w:tcPr>
            <w:tcW w:w="272" w:type="pct"/>
            <w:shd w:val="clear" w:color="auto" w:fill="auto"/>
          </w:tcPr>
          <w:p w14:paraId="61C12A24" w14:textId="77777777" w:rsidR="000E2E00" w:rsidRPr="000E2E00" w:rsidRDefault="000E2E00" w:rsidP="000E2E00">
            <w:pPr>
              <w:keepNext/>
              <w:spacing w:after="0"/>
              <w:jc w:val="center"/>
              <w:rPr>
                <w:rFonts w:ascii="Arial" w:hAnsi="Arial" w:cs="Arial"/>
                <w:sz w:val="14"/>
                <w:szCs w:val="14"/>
              </w:rPr>
            </w:pPr>
          </w:p>
        </w:tc>
        <w:tc>
          <w:tcPr>
            <w:tcW w:w="256" w:type="pct"/>
            <w:shd w:val="clear" w:color="auto" w:fill="auto"/>
          </w:tcPr>
          <w:p w14:paraId="4A7A991E"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5C50FF45"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2A5DDF12" w14:textId="77777777" w:rsidR="000E2E00" w:rsidRPr="000E2E00" w:rsidRDefault="000E2E00" w:rsidP="000E2E00">
            <w:pPr>
              <w:keepNext/>
              <w:spacing w:after="0"/>
              <w:jc w:val="center"/>
              <w:rPr>
                <w:rFonts w:ascii="Arial" w:hAnsi="Arial" w:cs="Arial"/>
                <w:sz w:val="14"/>
                <w:szCs w:val="14"/>
              </w:rPr>
            </w:pPr>
          </w:p>
        </w:tc>
        <w:tc>
          <w:tcPr>
            <w:tcW w:w="342" w:type="pct"/>
            <w:shd w:val="clear" w:color="auto" w:fill="auto"/>
          </w:tcPr>
          <w:p w14:paraId="6E4389AE" w14:textId="77777777" w:rsidR="000E2E00" w:rsidRPr="000E2E00" w:rsidRDefault="000E2E00" w:rsidP="000E2E00">
            <w:pPr>
              <w:keepNext/>
              <w:spacing w:after="0"/>
              <w:jc w:val="center"/>
              <w:rPr>
                <w:rFonts w:ascii="Arial" w:hAnsi="Arial" w:cs="Arial"/>
                <w:sz w:val="14"/>
                <w:szCs w:val="14"/>
              </w:rPr>
            </w:pPr>
          </w:p>
        </w:tc>
      </w:tr>
      <w:tr w:rsidR="000E2E00" w:rsidRPr="000E2E00" w14:paraId="0EB23624" w14:textId="77777777" w:rsidTr="00A844CD">
        <w:trPr>
          <w:cantSplit/>
        </w:trPr>
        <w:tc>
          <w:tcPr>
            <w:tcW w:w="291" w:type="pct"/>
          </w:tcPr>
          <w:p w14:paraId="6B324D7E"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4</w:t>
            </w:r>
          </w:p>
        </w:tc>
        <w:tc>
          <w:tcPr>
            <w:tcW w:w="236" w:type="pct"/>
          </w:tcPr>
          <w:p w14:paraId="03D3C0D4" w14:textId="77777777" w:rsidR="000E2E00" w:rsidRPr="000E2E00" w:rsidRDefault="000E2E00" w:rsidP="000E2E00">
            <w:pPr>
              <w:keepNext/>
              <w:spacing w:after="0"/>
              <w:rPr>
                <w:rFonts w:ascii="Arial" w:hAnsi="Arial" w:cs="Arial"/>
                <w:sz w:val="14"/>
                <w:szCs w:val="14"/>
              </w:rPr>
            </w:pPr>
          </w:p>
        </w:tc>
        <w:tc>
          <w:tcPr>
            <w:tcW w:w="251" w:type="pct"/>
          </w:tcPr>
          <w:p w14:paraId="6D9947C6" w14:textId="77777777" w:rsidR="000E2E00" w:rsidRPr="000E2E00" w:rsidRDefault="000E2E00" w:rsidP="000E2E00">
            <w:pPr>
              <w:keepNext/>
              <w:spacing w:after="0"/>
              <w:rPr>
                <w:rFonts w:ascii="Arial" w:hAnsi="Arial" w:cs="Arial"/>
                <w:sz w:val="14"/>
                <w:szCs w:val="14"/>
              </w:rPr>
            </w:pPr>
          </w:p>
        </w:tc>
        <w:tc>
          <w:tcPr>
            <w:tcW w:w="251" w:type="pct"/>
          </w:tcPr>
          <w:p w14:paraId="2C637110" w14:textId="77777777" w:rsidR="000E2E00" w:rsidRPr="000E2E00" w:rsidRDefault="000E2E00" w:rsidP="000E2E00">
            <w:pPr>
              <w:keepNext/>
              <w:spacing w:after="0"/>
              <w:rPr>
                <w:rFonts w:ascii="Arial" w:hAnsi="Arial" w:cs="Arial"/>
                <w:sz w:val="14"/>
                <w:szCs w:val="14"/>
              </w:rPr>
            </w:pPr>
          </w:p>
        </w:tc>
        <w:tc>
          <w:tcPr>
            <w:tcW w:w="238" w:type="pct"/>
          </w:tcPr>
          <w:p w14:paraId="7DF54FA5" w14:textId="77777777" w:rsidR="000E2E00" w:rsidRPr="000E2E00" w:rsidRDefault="000E2E00" w:rsidP="000E2E00">
            <w:pPr>
              <w:keepNext/>
              <w:spacing w:after="0"/>
              <w:rPr>
                <w:rFonts w:ascii="Arial" w:hAnsi="Arial" w:cs="Arial"/>
                <w:sz w:val="14"/>
                <w:szCs w:val="14"/>
              </w:rPr>
            </w:pPr>
          </w:p>
        </w:tc>
        <w:tc>
          <w:tcPr>
            <w:tcW w:w="269" w:type="pct"/>
            <w:shd w:val="clear" w:color="auto" w:fill="auto"/>
          </w:tcPr>
          <w:p w14:paraId="46FD6F2B" w14:textId="77777777" w:rsidR="000E2E00" w:rsidRPr="000E2E00" w:rsidRDefault="000E2E00" w:rsidP="000E2E00">
            <w:pPr>
              <w:keepNext/>
              <w:spacing w:after="0"/>
              <w:rPr>
                <w:rFonts w:ascii="Arial" w:hAnsi="Arial" w:cs="Arial"/>
                <w:sz w:val="14"/>
                <w:szCs w:val="14"/>
              </w:rPr>
            </w:pPr>
          </w:p>
        </w:tc>
        <w:tc>
          <w:tcPr>
            <w:tcW w:w="266" w:type="pct"/>
            <w:shd w:val="clear" w:color="auto" w:fill="auto"/>
          </w:tcPr>
          <w:p w14:paraId="039E92C6" w14:textId="77777777" w:rsidR="000E2E00" w:rsidRPr="000E2E00" w:rsidRDefault="000E2E00" w:rsidP="000E2E00">
            <w:pPr>
              <w:keepNext/>
              <w:spacing w:after="0"/>
              <w:jc w:val="center"/>
              <w:rPr>
                <w:rFonts w:ascii="Arial" w:hAnsi="Arial" w:cs="Arial"/>
                <w:sz w:val="14"/>
                <w:szCs w:val="14"/>
              </w:rPr>
            </w:pPr>
          </w:p>
        </w:tc>
        <w:tc>
          <w:tcPr>
            <w:tcW w:w="243" w:type="pct"/>
            <w:shd w:val="clear" w:color="auto" w:fill="auto"/>
          </w:tcPr>
          <w:p w14:paraId="75717AB6" w14:textId="77777777" w:rsidR="000E2E00" w:rsidRPr="000E2E00" w:rsidRDefault="000E2E00" w:rsidP="000E2E00">
            <w:pPr>
              <w:keepNext/>
              <w:spacing w:after="0"/>
              <w:jc w:val="center"/>
              <w:rPr>
                <w:rFonts w:ascii="Arial" w:hAnsi="Arial" w:cs="Arial"/>
                <w:sz w:val="14"/>
                <w:szCs w:val="14"/>
              </w:rPr>
            </w:pPr>
          </w:p>
        </w:tc>
        <w:tc>
          <w:tcPr>
            <w:tcW w:w="269" w:type="pct"/>
          </w:tcPr>
          <w:p w14:paraId="1D7D8E95" w14:textId="77777777" w:rsidR="000E2E00" w:rsidRPr="000E2E00" w:rsidRDefault="000E2E00" w:rsidP="000E2E00">
            <w:pPr>
              <w:keepNext/>
              <w:spacing w:after="0"/>
              <w:jc w:val="center"/>
              <w:rPr>
                <w:rFonts w:ascii="Arial" w:hAnsi="Arial" w:cs="Arial"/>
                <w:sz w:val="14"/>
                <w:szCs w:val="14"/>
              </w:rPr>
            </w:pPr>
          </w:p>
        </w:tc>
        <w:tc>
          <w:tcPr>
            <w:tcW w:w="238" w:type="pct"/>
          </w:tcPr>
          <w:p w14:paraId="74D3A458"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000000"/>
          </w:tcPr>
          <w:p w14:paraId="7654C957"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000000"/>
          </w:tcPr>
          <w:p w14:paraId="2DBCF4BC"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000000"/>
          </w:tcPr>
          <w:p w14:paraId="450599F4" w14:textId="77777777" w:rsidR="000E2E00" w:rsidRPr="000E2E00" w:rsidRDefault="000E2E00" w:rsidP="000E2E00">
            <w:pPr>
              <w:keepNext/>
              <w:spacing w:after="0"/>
              <w:jc w:val="center"/>
              <w:rPr>
                <w:rFonts w:ascii="Arial" w:hAnsi="Arial" w:cs="Arial"/>
                <w:sz w:val="14"/>
                <w:szCs w:val="14"/>
              </w:rPr>
            </w:pPr>
          </w:p>
        </w:tc>
        <w:tc>
          <w:tcPr>
            <w:tcW w:w="233" w:type="pct"/>
            <w:shd w:val="clear" w:color="auto" w:fill="000000"/>
          </w:tcPr>
          <w:p w14:paraId="02EFEE53" w14:textId="77777777" w:rsidR="000E2E00" w:rsidRPr="000E2E00" w:rsidRDefault="000E2E00" w:rsidP="000E2E00">
            <w:pPr>
              <w:keepNext/>
              <w:spacing w:after="0"/>
              <w:jc w:val="center"/>
              <w:rPr>
                <w:rFonts w:ascii="Arial" w:hAnsi="Arial" w:cs="Arial"/>
                <w:sz w:val="14"/>
                <w:szCs w:val="14"/>
              </w:rPr>
            </w:pPr>
          </w:p>
        </w:tc>
        <w:tc>
          <w:tcPr>
            <w:tcW w:w="272" w:type="pct"/>
            <w:shd w:val="clear" w:color="auto" w:fill="FF0000"/>
          </w:tcPr>
          <w:p w14:paraId="4996A0F9" w14:textId="77777777" w:rsidR="000E2E00" w:rsidRPr="000E2E00" w:rsidRDefault="000E2E00" w:rsidP="000E2E00">
            <w:pPr>
              <w:keepNext/>
              <w:spacing w:after="0"/>
              <w:jc w:val="center"/>
              <w:rPr>
                <w:rFonts w:ascii="Arial" w:hAnsi="Arial" w:cs="Arial"/>
                <w:sz w:val="14"/>
                <w:szCs w:val="14"/>
              </w:rPr>
            </w:pPr>
          </w:p>
        </w:tc>
        <w:tc>
          <w:tcPr>
            <w:tcW w:w="256" w:type="pct"/>
            <w:shd w:val="clear" w:color="auto" w:fill="FF0000"/>
          </w:tcPr>
          <w:p w14:paraId="32AA3A7D"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4792A992"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60802FE9" w14:textId="77777777" w:rsidR="000E2E00" w:rsidRPr="000E2E00" w:rsidRDefault="000E2E00" w:rsidP="000E2E00">
            <w:pPr>
              <w:keepNext/>
              <w:spacing w:after="0"/>
              <w:jc w:val="center"/>
              <w:rPr>
                <w:rFonts w:ascii="Arial" w:hAnsi="Arial" w:cs="Arial"/>
                <w:sz w:val="14"/>
                <w:szCs w:val="14"/>
              </w:rPr>
            </w:pPr>
          </w:p>
        </w:tc>
        <w:tc>
          <w:tcPr>
            <w:tcW w:w="342" w:type="pct"/>
            <w:shd w:val="clear" w:color="auto" w:fill="auto"/>
          </w:tcPr>
          <w:p w14:paraId="30BAF0BC" w14:textId="77777777" w:rsidR="000E2E00" w:rsidRPr="000E2E00" w:rsidRDefault="000E2E00" w:rsidP="000E2E00">
            <w:pPr>
              <w:keepNext/>
              <w:spacing w:after="0"/>
              <w:jc w:val="center"/>
              <w:rPr>
                <w:rFonts w:ascii="Arial" w:hAnsi="Arial" w:cs="Arial"/>
                <w:sz w:val="14"/>
                <w:szCs w:val="14"/>
              </w:rPr>
            </w:pPr>
          </w:p>
        </w:tc>
      </w:tr>
      <w:tr w:rsidR="000E2E00" w:rsidRPr="000E2E00" w14:paraId="7243030B" w14:textId="77777777" w:rsidTr="00A844CD">
        <w:trPr>
          <w:cantSplit/>
        </w:trPr>
        <w:tc>
          <w:tcPr>
            <w:tcW w:w="291" w:type="pct"/>
          </w:tcPr>
          <w:p w14:paraId="65D3AE62"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5</w:t>
            </w:r>
          </w:p>
        </w:tc>
        <w:tc>
          <w:tcPr>
            <w:tcW w:w="236" w:type="pct"/>
          </w:tcPr>
          <w:p w14:paraId="04D5E55C" w14:textId="77777777" w:rsidR="000E2E00" w:rsidRPr="000E2E00" w:rsidRDefault="000E2E00" w:rsidP="000E2E00">
            <w:pPr>
              <w:keepNext/>
              <w:spacing w:after="0"/>
              <w:rPr>
                <w:rFonts w:ascii="Arial" w:hAnsi="Arial" w:cs="Arial"/>
                <w:sz w:val="14"/>
                <w:szCs w:val="14"/>
              </w:rPr>
            </w:pPr>
          </w:p>
        </w:tc>
        <w:tc>
          <w:tcPr>
            <w:tcW w:w="251" w:type="pct"/>
          </w:tcPr>
          <w:p w14:paraId="1CCCA249" w14:textId="77777777" w:rsidR="000E2E00" w:rsidRPr="000E2E00" w:rsidRDefault="000E2E00" w:rsidP="000E2E00">
            <w:pPr>
              <w:keepNext/>
              <w:spacing w:after="0"/>
              <w:rPr>
                <w:rFonts w:ascii="Arial" w:hAnsi="Arial" w:cs="Arial"/>
                <w:sz w:val="14"/>
                <w:szCs w:val="14"/>
              </w:rPr>
            </w:pPr>
          </w:p>
        </w:tc>
        <w:tc>
          <w:tcPr>
            <w:tcW w:w="251" w:type="pct"/>
          </w:tcPr>
          <w:p w14:paraId="717A9645" w14:textId="77777777" w:rsidR="000E2E00" w:rsidRPr="000E2E00" w:rsidRDefault="000E2E00" w:rsidP="000E2E00">
            <w:pPr>
              <w:keepNext/>
              <w:spacing w:after="0"/>
              <w:rPr>
                <w:rFonts w:ascii="Arial" w:hAnsi="Arial" w:cs="Arial"/>
                <w:sz w:val="14"/>
                <w:szCs w:val="14"/>
              </w:rPr>
            </w:pPr>
          </w:p>
        </w:tc>
        <w:tc>
          <w:tcPr>
            <w:tcW w:w="238" w:type="pct"/>
            <w:shd w:val="clear" w:color="auto" w:fill="auto"/>
          </w:tcPr>
          <w:p w14:paraId="06E3C769" w14:textId="77777777" w:rsidR="000E2E00" w:rsidRPr="000E2E00" w:rsidRDefault="000E2E00" w:rsidP="000E2E00">
            <w:pPr>
              <w:keepNext/>
              <w:spacing w:after="0"/>
              <w:rPr>
                <w:rFonts w:ascii="Arial" w:hAnsi="Arial" w:cs="Arial"/>
                <w:sz w:val="14"/>
                <w:szCs w:val="14"/>
              </w:rPr>
            </w:pPr>
          </w:p>
        </w:tc>
        <w:tc>
          <w:tcPr>
            <w:tcW w:w="269" w:type="pct"/>
            <w:shd w:val="clear" w:color="auto" w:fill="auto"/>
          </w:tcPr>
          <w:p w14:paraId="6B65C1D0" w14:textId="77777777" w:rsidR="000E2E00" w:rsidRPr="000E2E00" w:rsidRDefault="000E2E00" w:rsidP="000E2E00">
            <w:pPr>
              <w:keepNext/>
              <w:spacing w:after="0"/>
              <w:rPr>
                <w:rFonts w:ascii="Arial" w:hAnsi="Arial" w:cs="Arial"/>
                <w:sz w:val="14"/>
                <w:szCs w:val="14"/>
              </w:rPr>
            </w:pPr>
          </w:p>
        </w:tc>
        <w:tc>
          <w:tcPr>
            <w:tcW w:w="266" w:type="pct"/>
            <w:shd w:val="clear" w:color="auto" w:fill="auto"/>
          </w:tcPr>
          <w:p w14:paraId="39C92B05" w14:textId="77777777" w:rsidR="000E2E00" w:rsidRPr="000E2E00" w:rsidRDefault="000E2E00" w:rsidP="000E2E00">
            <w:pPr>
              <w:keepNext/>
              <w:spacing w:after="0"/>
              <w:jc w:val="center"/>
              <w:rPr>
                <w:rFonts w:ascii="Arial" w:hAnsi="Arial" w:cs="Arial"/>
                <w:sz w:val="14"/>
                <w:szCs w:val="14"/>
              </w:rPr>
            </w:pPr>
          </w:p>
        </w:tc>
        <w:tc>
          <w:tcPr>
            <w:tcW w:w="243" w:type="pct"/>
            <w:shd w:val="clear" w:color="auto" w:fill="auto"/>
          </w:tcPr>
          <w:p w14:paraId="75842C5D"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6AA6EBE9" w14:textId="77777777" w:rsidR="000E2E00" w:rsidRPr="000E2E00" w:rsidRDefault="000E2E00" w:rsidP="000E2E00">
            <w:pPr>
              <w:keepNext/>
              <w:spacing w:after="0"/>
              <w:jc w:val="center"/>
              <w:rPr>
                <w:rFonts w:ascii="Arial" w:hAnsi="Arial" w:cs="Arial"/>
                <w:sz w:val="14"/>
                <w:szCs w:val="14"/>
              </w:rPr>
            </w:pPr>
          </w:p>
        </w:tc>
        <w:tc>
          <w:tcPr>
            <w:tcW w:w="238" w:type="pct"/>
            <w:shd w:val="clear" w:color="auto" w:fill="auto"/>
          </w:tcPr>
          <w:p w14:paraId="20B53ADD"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639FF55E"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000000"/>
          </w:tcPr>
          <w:p w14:paraId="0A950320"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000000"/>
          </w:tcPr>
          <w:p w14:paraId="11A58C4A" w14:textId="77777777" w:rsidR="000E2E00" w:rsidRPr="000E2E00" w:rsidRDefault="000E2E00" w:rsidP="000E2E00">
            <w:pPr>
              <w:keepNext/>
              <w:spacing w:after="0"/>
              <w:jc w:val="center"/>
              <w:rPr>
                <w:rFonts w:ascii="Arial" w:hAnsi="Arial" w:cs="Arial"/>
                <w:sz w:val="14"/>
                <w:szCs w:val="14"/>
              </w:rPr>
            </w:pPr>
          </w:p>
        </w:tc>
        <w:tc>
          <w:tcPr>
            <w:tcW w:w="233" w:type="pct"/>
            <w:shd w:val="clear" w:color="auto" w:fill="000000"/>
          </w:tcPr>
          <w:p w14:paraId="1703A610" w14:textId="77777777" w:rsidR="000E2E00" w:rsidRPr="000E2E00" w:rsidRDefault="000E2E00" w:rsidP="000E2E00">
            <w:pPr>
              <w:keepNext/>
              <w:spacing w:after="0"/>
              <w:jc w:val="center"/>
              <w:rPr>
                <w:rFonts w:ascii="Arial" w:hAnsi="Arial" w:cs="Arial"/>
                <w:sz w:val="14"/>
                <w:szCs w:val="14"/>
              </w:rPr>
            </w:pPr>
          </w:p>
        </w:tc>
        <w:tc>
          <w:tcPr>
            <w:tcW w:w="272" w:type="pct"/>
            <w:shd w:val="clear" w:color="auto" w:fill="000000"/>
          </w:tcPr>
          <w:p w14:paraId="0206699D" w14:textId="77777777" w:rsidR="000E2E00" w:rsidRPr="000E2E00" w:rsidRDefault="000E2E00" w:rsidP="000E2E00">
            <w:pPr>
              <w:keepNext/>
              <w:spacing w:after="0"/>
              <w:jc w:val="center"/>
              <w:rPr>
                <w:rFonts w:ascii="Arial" w:hAnsi="Arial" w:cs="Arial"/>
                <w:sz w:val="14"/>
                <w:szCs w:val="14"/>
              </w:rPr>
            </w:pPr>
          </w:p>
        </w:tc>
        <w:tc>
          <w:tcPr>
            <w:tcW w:w="256" w:type="pct"/>
            <w:shd w:val="clear" w:color="auto" w:fill="FF0000"/>
          </w:tcPr>
          <w:p w14:paraId="4B0E6F8C"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03DA1A98"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613ADD55" w14:textId="77777777" w:rsidR="000E2E00" w:rsidRPr="000E2E00" w:rsidRDefault="000E2E00" w:rsidP="000E2E00">
            <w:pPr>
              <w:keepNext/>
              <w:spacing w:after="0"/>
              <w:jc w:val="center"/>
              <w:rPr>
                <w:rFonts w:ascii="Arial" w:hAnsi="Arial" w:cs="Arial"/>
                <w:sz w:val="14"/>
                <w:szCs w:val="14"/>
              </w:rPr>
            </w:pPr>
          </w:p>
        </w:tc>
        <w:tc>
          <w:tcPr>
            <w:tcW w:w="342" w:type="pct"/>
            <w:shd w:val="clear" w:color="auto" w:fill="auto"/>
          </w:tcPr>
          <w:p w14:paraId="2A49F4D9" w14:textId="77777777" w:rsidR="000E2E00" w:rsidRPr="000E2E00" w:rsidRDefault="000E2E00" w:rsidP="000E2E00">
            <w:pPr>
              <w:keepNext/>
              <w:spacing w:after="0"/>
              <w:jc w:val="center"/>
              <w:rPr>
                <w:rFonts w:ascii="Arial" w:hAnsi="Arial" w:cs="Arial"/>
                <w:sz w:val="14"/>
                <w:szCs w:val="14"/>
              </w:rPr>
            </w:pPr>
          </w:p>
        </w:tc>
      </w:tr>
      <w:tr w:rsidR="000E2E00" w:rsidRPr="000E2E00" w14:paraId="225B4229" w14:textId="77777777" w:rsidTr="00A844CD">
        <w:trPr>
          <w:cantSplit/>
        </w:trPr>
        <w:tc>
          <w:tcPr>
            <w:tcW w:w="291" w:type="pct"/>
          </w:tcPr>
          <w:p w14:paraId="0FD8B183"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6</w:t>
            </w:r>
          </w:p>
        </w:tc>
        <w:tc>
          <w:tcPr>
            <w:tcW w:w="236" w:type="pct"/>
          </w:tcPr>
          <w:p w14:paraId="071EB374" w14:textId="77777777" w:rsidR="000E2E00" w:rsidRPr="000E2E00" w:rsidRDefault="000E2E00" w:rsidP="000E2E00">
            <w:pPr>
              <w:keepNext/>
              <w:spacing w:after="0"/>
              <w:rPr>
                <w:rFonts w:ascii="Arial" w:hAnsi="Arial" w:cs="Arial"/>
                <w:sz w:val="14"/>
                <w:szCs w:val="14"/>
              </w:rPr>
            </w:pPr>
          </w:p>
        </w:tc>
        <w:tc>
          <w:tcPr>
            <w:tcW w:w="251" w:type="pct"/>
          </w:tcPr>
          <w:p w14:paraId="3FD719D8" w14:textId="77777777" w:rsidR="000E2E00" w:rsidRPr="000E2E00" w:rsidRDefault="000E2E00" w:rsidP="000E2E00">
            <w:pPr>
              <w:keepNext/>
              <w:spacing w:after="0"/>
              <w:rPr>
                <w:rFonts w:ascii="Arial" w:hAnsi="Arial" w:cs="Arial"/>
                <w:sz w:val="14"/>
                <w:szCs w:val="14"/>
              </w:rPr>
            </w:pPr>
          </w:p>
        </w:tc>
        <w:tc>
          <w:tcPr>
            <w:tcW w:w="251" w:type="pct"/>
          </w:tcPr>
          <w:p w14:paraId="3A074FDB" w14:textId="77777777" w:rsidR="000E2E00" w:rsidRPr="000E2E00" w:rsidRDefault="000E2E00" w:rsidP="000E2E00">
            <w:pPr>
              <w:keepNext/>
              <w:spacing w:after="0"/>
              <w:rPr>
                <w:rFonts w:ascii="Arial" w:hAnsi="Arial" w:cs="Arial"/>
                <w:sz w:val="14"/>
                <w:szCs w:val="14"/>
              </w:rPr>
            </w:pPr>
          </w:p>
        </w:tc>
        <w:tc>
          <w:tcPr>
            <w:tcW w:w="238" w:type="pct"/>
          </w:tcPr>
          <w:p w14:paraId="458F5CF9" w14:textId="77777777" w:rsidR="000E2E00" w:rsidRPr="000E2E00" w:rsidRDefault="000E2E00" w:rsidP="000E2E00">
            <w:pPr>
              <w:keepNext/>
              <w:spacing w:after="0"/>
              <w:rPr>
                <w:rFonts w:ascii="Arial" w:hAnsi="Arial" w:cs="Arial"/>
                <w:sz w:val="14"/>
                <w:szCs w:val="14"/>
              </w:rPr>
            </w:pPr>
          </w:p>
        </w:tc>
        <w:tc>
          <w:tcPr>
            <w:tcW w:w="269" w:type="pct"/>
          </w:tcPr>
          <w:p w14:paraId="27EEA32F" w14:textId="77777777" w:rsidR="000E2E00" w:rsidRPr="000E2E00" w:rsidRDefault="000E2E00" w:rsidP="000E2E00">
            <w:pPr>
              <w:keepNext/>
              <w:spacing w:after="0"/>
              <w:rPr>
                <w:rFonts w:ascii="Arial" w:hAnsi="Arial" w:cs="Arial"/>
                <w:sz w:val="14"/>
                <w:szCs w:val="14"/>
              </w:rPr>
            </w:pPr>
          </w:p>
        </w:tc>
        <w:tc>
          <w:tcPr>
            <w:tcW w:w="266" w:type="pct"/>
          </w:tcPr>
          <w:p w14:paraId="08F71D0A" w14:textId="77777777" w:rsidR="000E2E00" w:rsidRPr="000E2E00" w:rsidRDefault="000E2E00" w:rsidP="000E2E00">
            <w:pPr>
              <w:keepNext/>
              <w:spacing w:after="0"/>
              <w:jc w:val="center"/>
              <w:rPr>
                <w:rFonts w:ascii="Arial" w:hAnsi="Arial" w:cs="Arial"/>
                <w:sz w:val="14"/>
                <w:szCs w:val="14"/>
              </w:rPr>
            </w:pPr>
          </w:p>
        </w:tc>
        <w:tc>
          <w:tcPr>
            <w:tcW w:w="243" w:type="pct"/>
          </w:tcPr>
          <w:p w14:paraId="0B21CFBE" w14:textId="77777777" w:rsidR="000E2E00" w:rsidRPr="000E2E00" w:rsidRDefault="000E2E00" w:rsidP="000E2E00">
            <w:pPr>
              <w:keepNext/>
              <w:spacing w:after="0"/>
              <w:jc w:val="center"/>
              <w:rPr>
                <w:rFonts w:ascii="Arial" w:hAnsi="Arial" w:cs="Arial"/>
                <w:sz w:val="14"/>
                <w:szCs w:val="14"/>
              </w:rPr>
            </w:pPr>
          </w:p>
        </w:tc>
        <w:tc>
          <w:tcPr>
            <w:tcW w:w="269" w:type="pct"/>
          </w:tcPr>
          <w:p w14:paraId="2B2B6DF6" w14:textId="77777777" w:rsidR="000E2E00" w:rsidRPr="000E2E00" w:rsidRDefault="000E2E00" w:rsidP="000E2E00">
            <w:pPr>
              <w:keepNext/>
              <w:spacing w:after="0"/>
              <w:jc w:val="center"/>
              <w:rPr>
                <w:rFonts w:ascii="Arial" w:hAnsi="Arial" w:cs="Arial"/>
                <w:sz w:val="14"/>
                <w:szCs w:val="14"/>
              </w:rPr>
            </w:pPr>
          </w:p>
        </w:tc>
        <w:tc>
          <w:tcPr>
            <w:tcW w:w="238" w:type="pct"/>
          </w:tcPr>
          <w:p w14:paraId="3C264A36" w14:textId="77777777" w:rsidR="000E2E00" w:rsidRPr="000E2E00" w:rsidRDefault="000E2E00" w:rsidP="000E2E00">
            <w:pPr>
              <w:keepNext/>
              <w:spacing w:after="0"/>
              <w:jc w:val="center"/>
              <w:rPr>
                <w:rFonts w:ascii="Arial" w:hAnsi="Arial" w:cs="Arial"/>
                <w:sz w:val="14"/>
                <w:szCs w:val="14"/>
              </w:rPr>
            </w:pPr>
          </w:p>
        </w:tc>
        <w:tc>
          <w:tcPr>
            <w:tcW w:w="269" w:type="pct"/>
          </w:tcPr>
          <w:p w14:paraId="23F9DD46" w14:textId="77777777" w:rsidR="000E2E00" w:rsidRPr="000E2E00" w:rsidRDefault="000E2E00" w:rsidP="000E2E00">
            <w:pPr>
              <w:keepNext/>
              <w:spacing w:after="0"/>
              <w:jc w:val="center"/>
              <w:rPr>
                <w:rFonts w:ascii="Arial" w:hAnsi="Arial" w:cs="Arial"/>
                <w:sz w:val="14"/>
                <w:szCs w:val="14"/>
              </w:rPr>
            </w:pPr>
          </w:p>
        </w:tc>
        <w:tc>
          <w:tcPr>
            <w:tcW w:w="269" w:type="pct"/>
          </w:tcPr>
          <w:p w14:paraId="43AA903C"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016C246B" w14:textId="77777777" w:rsidR="000E2E00" w:rsidRPr="000E2E00" w:rsidRDefault="000E2E00" w:rsidP="000E2E00">
            <w:pPr>
              <w:keepNext/>
              <w:spacing w:after="0"/>
              <w:jc w:val="center"/>
              <w:rPr>
                <w:rFonts w:ascii="Arial" w:hAnsi="Arial" w:cs="Arial"/>
                <w:sz w:val="14"/>
                <w:szCs w:val="14"/>
              </w:rPr>
            </w:pPr>
          </w:p>
        </w:tc>
        <w:tc>
          <w:tcPr>
            <w:tcW w:w="233" w:type="pct"/>
            <w:shd w:val="clear" w:color="auto" w:fill="000000"/>
          </w:tcPr>
          <w:p w14:paraId="2CBDCF73" w14:textId="77777777" w:rsidR="000E2E00" w:rsidRPr="000E2E00" w:rsidRDefault="000E2E00" w:rsidP="000E2E00">
            <w:pPr>
              <w:keepNext/>
              <w:spacing w:after="0"/>
              <w:jc w:val="center"/>
              <w:rPr>
                <w:rFonts w:ascii="Arial" w:hAnsi="Arial" w:cs="Arial"/>
                <w:sz w:val="14"/>
                <w:szCs w:val="14"/>
              </w:rPr>
            </w:pPr>
          </w:p>
        </w:tc>
        <w:tc>
          <w:tcPr>
            <w:tcW w:w="272" w:type="pct"/>
            <w:shd w:val="clear" w:color="auto" w:fill="000000"/>
          </w:tcPr>
          <w:p w14:paraId="08CC3990" w14:textId="77777777" w:rsidR="000E2E00" w:rsidRPr="000E2E00" w:rsidRDefault="000E2E00" w:rsidP="000E2E00">
            <w:pPr>
              <w:keepNext/>
              <w:spacing w:after="0"/>
              <w:jc w:val="center"/>
              <w:rPr>
                <w:rFonts w:ascii="Arial" w:hAnsi="Arial" w:cs="Arial"/>
                <w:sz w:val="14"/>
                <w:szCs w:val="14"/>
              </w:rPr>
            </w:pPr>
          </w:p>
        </w:tc>
        <w:tc>
          <w:tcPr>
            <w:tcW w:w="256" w:type="pct"/>
            <w:shd w:val="clear" w:color="auto" w:fill="000000"/>
          </w:tcPr>
          <w:p w14:paraId="1DC8EC92"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FF0000"/>
          </w:tcPr>
          <w:p w14:paraId="40284F0E" w14:textId="77777777" w:rsidR="000E2E00" w:rsidRPr="000E2E00" w:rsidRDefault="000E2E00" w:rsidP="000E2E00">
            <w:pPr>
              <w:keepNext/>
              <w:spacing w:after="0"/>
              <w:jc w:val="center"/>
              <w:rPr>
                <w:rFonts w:ascii="Arial" w:hAnsi="Arial" w:cs="Arial"/>
                <w:sz w:val="14"/>
                <w:szCs w:val="14"/>
              </w:rPr>
            </w:pPr>
          </w:p>
        </w:tc>
        <w:tc>
          <w:tcPr>
            <w:tcW w:w="269" w:type="pct"/>
            <w:shd w:val="clear" w:color="auto" w:fill="auto"/>
          </w:tcPr>
          <w:p w14:paraId="656D9C25" w14:textId="77777777" w:rsidR="000E2E00" w:rsidRPr="000E2E00" w:rsidRDefault="000E2E00" w:rsidP="000E2E00">
            <w:pPr>
              <w:keepNext/>
              <w:spacing w:after="0"/>
              <w:jc w:val="center"/>
              <w:rPr>
                <w:rFonts w:ascii="Arial" w:hAnsi="Arial" w:cs="Arial"/>
                <w:sz w:val="14"/>
                <w:szCs w:val="14"/>
              </w:rPr>
            </w:pPr>
          </w:p>
        </w:tc>
        <w:tc>
          <w:tcPr>
            <w:tcW w:w="342" w:type="pct"/>
            <w:shd w:val="clear" w:color="auto" w:fill="auto"/>
          </w:tcPr>
          <w:p w14:paraId="390C27AF" w14:textId="77777777" w:rsidR="000E2E00" w:rsidRPr="000E2E00" w:rsidRDefault="000E2E00" w:rsidP="000E2E00">
            <w:pPr>
              <w:keepNext/>
              <w:spacing w:after="0"/>
              <w:jc w:val="center"/>
              <w:rPr>
                <w:rFonts w:ascii="Arial" w:hAnsi="Arial" w:cs="Arial"/>
                <w:sz w:val="14"/>
                <w:szCs w:val="14"/>
              </w:rPr>
            </w:pPr>
          </w:p>
        </w:tc>
      </w:tr>
      <w:tr w:rsidR="000E2E00" w:rsidRPr="000E2E00" w14:paraId="2E700A7A" w14:textId="77777777" w:rsidTr="000E2E00">
        <w:trPr>
          <w:cantSplit/>
        </w:trPr>
        <w:tc>
          <w:tcPr>
            <w:tcW w:w="291" w:type="pct"/>
            <w:tcBorders>
              <w:bottom w:val="single" w:sz="4" w:space="0" w:color="auto"/>
            </w:tcBorders>
          </w:tcPr>
          <w:p w14:paraId="2205F3B7"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7</w:t>
            </w:r>
          </w:p>
        </w:tc>
        <w:tc>
          <w:tcPr>
            <w:tcW w:w="236" w:type="pct"/>
            <w:tcBorders>
              <w:bottom w:val="single" w:sz="4" w:space="0" w:color="auto"/>
            </w:tcBorders>
          </w:tcPr>
          <w:p w14:paraId="59637EA2" w14:textId="77777777" w:rsidR="000E2E00" w:rsidRPr="000E2E00" w:rsidRDefault="000E2E00" w:rsidP="000E2E00">
            <w:pPr>
              <w:keepNext/>
              <w:spacing w:after="0"/>
              <w:rPr>
                <w:rFonts w:ascii="Arial" w:hAnsi="Arial" w:cs="Arial"/>
                <w:sz w:val="14"/>
                <w:szCs w:val="14"/>
              </w:rPr>
            </w:pPr>
          </w:p>
        </w:tc>
        <w:tc>
          <w:tcPr>
            <w:tcW w:w="251" w:type="pct"/>
            <w:tcBorders>
              <w:bottom w:val="single" w:sz="4" w:space="0" w:color="auto"/>
            </w:tcBorders>
          </w:tcPr>
          <w:p w14:paraId="58FDEDCF" w14:textId="77777777" w:rsidR="000E2E00" w:rsidRPr="000E2E00" w:rsidRDefault="000E2E00" w:rsidP="000E2E00">
            <w:pPr>
              <w:keepNext/>
              <w:spacing w:after="0"/>
              <w:rPr>
                <w:rFonts w:ascii="Arial" w:hAnsi="Arial" w:cs="Arial"/>
                <w:sz w:val="14"/>
                <w:szCs w:val="14"/>
              </w:rPr>
            </w:pPr>
          </w:p>
        </w:tc>
        <w:tc>
          <w:tcPr>
            <w:tcW w:w="251" w:type="pct"/>
            <w:tcBorders>
              <w:bottom w:val="single" w:sz="4" w:space="0" w:color="auto"/>
            </w:tcBorders>
          </w:tcPr>
          <w:p w14:paraId="2098F9B0" w14:textId="77777777" w:rsidR="000E2E00" w:rsidRPr="000E2E00" w:rsidRDefault="000E2E00" w:rsidP="000E2E00">
            <w:pPr>
              <w:keepNext/>
              <w:spacing w:after="0"/>
              <w:rPr>
                <w:rFonts w:ascii="Arial" w:hAnsi="Arial" w:cs="Arial"/>
                <w:sz w:val="14"/>
                <w:szCs w:val="14"/>
              </w:rPr>
            </w:pPr>
          </w:p>
        </w:tc>
        <w:tc>
          <w:tcPr>
            <w:tcW w:w="238" w:type="pct"/>
            <w:tcBorders>
              <w:bottom w:val="single" w:sz="4" w:space="0" w:color="auto"/>
            </w:tcBorders>
            <w:shd w:val="clear" w:color="auto" w:fill="auto"/>
          </w:tcPr>
          <w:p w14:paraId="27AFA676" w14:textId="77777777" w:rsidR="000E2E00" w:rsidRPr="000E2E00" w:rsidRDefault="000E2E00" w:rsidP="000E2E00">
            <w:pPr>
              <w:keepNext/>
              <w:spacing w:after="0"/>
              <w:rPr>
                <w:rFonts w:ascii="Arial" w:hAnsi="Arial" w:cs="Arial"/>
                <w:sz w:val="14"/>
                <w:szCs w:val="14"/>
              </w:rPr>
            </w:pPr>
          </w:p>
        </w:tc>
        <w:tc>
          <w:tcPr>
            <w:tcW w:w="269" w:type="pct"/>
            <w:tcBorders>
              <w:bottom w:val="single" w:sz="4" w:space="0" w:color="auto"/>
            </w:tcBorders>
            <w:shd w:val="clear" w:color="auto" w:fill="auto"/>
          </w:tcPr>
          <w:p w14:paraId="1891C853" w14:textId="77777777" w:rsidR="000E2E00" w:rsidRPr="000E2E00" w:rsidRDefault="000E2E00" w:rsidP="000E2E00">
            <w:pPr>
              <w:keepNext/>
              <w:spacing w:after="0"/>
              <w:rPr>
                <w:rFonts w:ascii="Arial" w:hAnsi="Arial" w:cs="Arial"/>
                <w:sz w:val="14"/>
                <w:szCs w:val="14"/>
              </w:rPr>
            </w:pPr>
          </w:p>
        </w:tc>
        <w:tc>
          <w:tcPr>
            <w:tcW w:w="266" w:type="pct"/>
            <w:tcBorders>
              <w:bottom w:val="single" w:sz="4" w:space="0" w:color="auto"/>
            </w:tcBorders>
            <w:shd w:val="clear" w:color="auto" w:fill="auto"/>
          </w:tcPr>
          <w:p w14:paraId="2BBEC842" w14:textId="77777777" w:rsidR="000E2E00" w:rsidRPr="000E2E00" w:rsidRDefault="000E2E00" w:rsidP="000E2E00">
            <w:pPr>
              <w:keepNext/>
              <w:spacing w:after="0"/>
              <w:rPr>
                <w:rFonts w:ascii="Arial" w:hAnsi="Arial" w:cs="Arial"/>
                <w:sz w:val="14"/>
                <w:szCs w:val="14"/>
              </w:rPr>
            </w:pPr>
          </w:p>
        </w:tc>
        <w:tc>
          <w:tcPr>
            <w:tcW w:w="243" w:type="pct"/>
            <w:tcBorders>
              <w:bottom w:val="single" w:sz="4" w:space="0" w:color="auto"/>
            </w:tcBorders>
            <w:shd w:val="clear" w:color="auto" w:fill="auto"/>
          </w:tcPr>
          <w:p w14:paraId="511556FB" w14:textId="77777777" w:rsidR="000E2E00" w:rsidRPr="000E2E00" w:rsidRDefault="000E2E00" w:rsidP="000E2E00">
            <w:pPr>
              <w:keepNext/>
              <w:spacing w:after="0"/>
              <w:rPr>
                <w:rFonts w:ascii="Arial" w:hAnsi="Arial" w:cs="Arial"/>
                <w:sz w:val="14"/>
                <w:szCs w:val="14"/>
              </w:rPr>
            </w:pPr>
          </w:p>
        </w:tc>
        <w:tc>
          <w:tcPr>
            <w:tcW w:w="269" w:type="pct"/>
            <w:tcBorders>
              <w:bottom w:val="single" w:sz="4" w:space="0" w:color="auto"/>
            </w:tcBorders>
            <w:shd w:val="clear" w:color="auto" w:fill="auto"/>
          </w:tcPr>
          <w:p w14:paraId="3AB6AE34" w14:textId="77777777" w:rsidR="000E2E00" w:rsidRPr="000E2E00" w:rsidRDefault="000E2E00" w:rsidP="000E2E00">
            <w:pPr>
              <w:keepNext/>
              <w:spacing w:after="0"/>
              <w:rPr>
                <w:rFonts w:ascii="Arial" w:hAnsi="Arial" w:cs="Arial"/>
                <w:sz w:val="14"/>
                <w:szCs w:val="14"/>
              </w:rPr>
            </w:pPr>
          </w:p>
        </w:tc>
        <w:tc>
          <w:tcPr>
            <w:tcW w:w="238" w:type="pct"/>
            <w:tcBorders>
              <w:bottom w:val="single" w:sz="4" w:space="0" w:color="auto"/>
            </w:tcBorders>
            <w:shd w:val="clear" w:color="auto" w:fill="auto"/>
          </w:tcPr>
          <w:p w14:paraId="0D45E4A0" w14:textId="77777777" w:rsidR="000E2E00" w:rsidRPr="000E2E00" w:rsidRDefault="000E2E00" w:rsidP="000E2E00">
            <w:pPr>
              <w:keepNext/>
              <w:spacing w:after="0"/>
              <w:rPr>
                <w:rFonts w:ascii="Arial" w:hAnsi="Arial" w:cs="Arial"/>
                <w:sz w:val="14"/>
                <w:szCs w:val="14"/>
              </w:rPr>
            </w:pPr>
          </w:p>
        </w:tc>
        <w:tc>
          <w:tcPr>
            <w:tcW w:w="269" w:type="pct"/>
            <w:tcBorders>
              <w:bottom w:val="single" w:sz="4" w:space="0" w:color="auto"/>
            </w:tcBorders>
            <w:shd w:val="clear" w:color="auto" w:fill="auto"/>
          </w:tcPr>
          <w:p w14:paraId="4D607889" w14:textId="77777777" w:rsidR="000E2E00" w:rsidRPr="000E2E00" w:rsidRDefault="000E2E00" w:rsidP="000E2E00">
            <w:pPr>
              <w:keepNext/>
              <w:spacing w:after="0"/>
              <w:rPr>
                <w:rFonts w:ascii="Arial" w:hAnsi="Arial" w:cs="Arial"/>
                <w:sz w:val="14"/>
                <w:szCs w:val="14"/>
              </w:rPr>
            </w:pPr>
          </w:p>
        </w:tc>
        <w:tc>
          <w:tcPr>
            <w:tcW w:w="269" w:type="pct"/>
            <w:tcBorders>
              <w:bottom w:val="single" w:sz="4" w:space="0" w:color="auto"/>
            </w:tcBorders>
            <w:shd w:val="clear" w:color="auto" w:fill="auto"/>
          </w:tcPr>
          <w:p w14:paraId="08FCF245" w14:textId="77777777" w:rsidR="000E2E00" w:rsidRPr="000E2E00" w:rsidRDefault="000E2E00" w:rsidP="000E2E00">
            <w:pPr>
              <w:keepNext/>
              <w:spacing w:after="0"/>
              <w:rPr>
                <w:rFonts w:ascii="Arial" w:hAnsi="Arial" w:cs="Arial"/>
                <w:sz w:val="14"/>
                <w:szCs w:val="14"/>
              </w:rPr>
            </w:pPr>
          </w:p>
        </w:tc>
        <w:tc>
          <w:tcPr>
            <w:tcW w:w="269" w:type="pct"/>
            <w:tcBorders>
              <w:bottom w:val="single" w:sz="4" w:space="0" w:color="auto"/>
            </w:tcBorders>
            <w:shd w:val="clear" w:color="auto" w:fill="auto"/>
          </w:tcPr>
          <w:p w14:paraId="6AE6F404" w14:textId="77777777" w:rsidR="000E2E00" w:rsidRPr="000E2E00" w:rsidRDefault="000E2E00" w:rsidP="000E2E00">
            <w:pPr>
              <w:keepNext/>
              <w:spacing w:after="0"/>
              <w:rPr>
                <w:rFonts w:ascii="Arial" w:hAnsi="Arial" w:cs="Arial"/>
                <w:sz w:val="14"/>
                <w:szCs w:val="14"/>
              </w:rPr>
            </w:pPr>
          </w:p>
        </w:tc>
        <w:tc>
          <w:tcPr>
            <w:tcW w:w="233" w:type="pct"/>
            <w:tcBorders>
              <w:bottom w:val="single" w:sz="4" w:space="0" w:color="auto"/>
            </w:tcBorders>
            <w:shd w:val="clear" w:color="auto" w:fill="auto"/>
          </w:tcPr>
          <w:p w14:paraId="392C2B13" w14:textId="77777777" w:rsidR="000E2E00" w:rsidRPr="000E2E00" w:rsidRDefault="000E2E00" w:rsidP="000E2E00">
            <w:pPr>
              <w:keepNext/>
              <w:spacing w:after="0"/>
              <w:rPr>
                <w:rFonts w:ascii="Arial" w:hAnsi="Arial" w:cs="Arial"/>
                <w:sz w:val="14"/>
                <w:szCs w:val="14"/>
              </w:rPr>
            </w:pPr>
          </w:p>
        </w:tc>
        <w:tc>
          <w:tcPr>
            <w:tcW w:w="272" w:type="pct"/>
            <w:tcBorders>
              <w:bottom w:val="single" w:sz="4" w:space="0" w:color="auto"/>
            </w:tcBorders>
            <w:shd w:val="clear" w:color="auto" w:fill="auto"/>
          </w:tcPr>
          <w:p w14:paraId="6E7D47D9" w14:textId="77777777" w:rsidR="000E2E00" w:rsidRPr="000E2E00" w:rsidRDefault="000E2E00" w:rsidP="000E2E00">
            <w:pPr>
              <w:keepNext/>
              <w:spacing w:after="0"/>
              <w:rPr>
                <w:rFonts w:ascii="Arial" w:hAnsi="Arial" w:cs="Arial"/>
                <w:sz w:val="14"/>
                <w:szCs w:val="14"/>
              </w:rPr>
            </w:pPr>
          </w:p>
        </w:tc>
        <w:tc>
          <w:tcPr>
            <w:tcW w:w="256" w:type="pct"/>
            <w:tcBorders>
              <w:bottom w:val="single" w:sz="4" w:space="0" w:color="auto"/>
            </w:tcBorders>
            <w:shd w:val="clear" w:color="auto" w:fill="000000"/>
          </w:tcPr>
          <w:p w14:paraId="573A48C4" w14:textId="77777777" w:rsidR="000E2E00" w:rsidRPr="000E2E00" w:rsidRDefault="000E2E00" w:rsidP="000E2E00">
            <w:pPr>
              <w:keepNext/>
              <w:spacing w:after="0"/>
              <w:rPr>
                <w:rFonts w:ascii="Arial" w:hAnsi="Arial" w:cs="Arial"/>
                <w:sz w:val="14"/>
                <w:szCs w:val="14"/>
              </w:rPr>
            </w:pPr>
          </w:p>
        </w:tc>
        <w:tc>
          <w:tcPr>
            <w:tcW w:w="269" w:type="pct"/>
            <w:tcBorders>
              <w:bottom w:val="single" w:sz="4" w:space="0" w:color="auto"/>
            </w:tcBorders>
            <w:shd w:val="clear" w:color="auto" w:fill="000000"/>
          </w:tcPr>
          <w:p w14:paraId="720667A2" w14:textId="77777777" w:rsidR="000E2E00" w:rsidRPr="000E2E00" w:rsidRDefault="000E2E00" w:rsidP="000E2E00">
            <w:pPr>
              <w:keepNext/>
              <w:spacing w:after="0"/>
              <w:rPr>
                <w:rFonts w:ascii="Arial" w:hAnsi="Arial" w:cs="Arial"/>
                <w:sz w:val="14"/>
                <w:szCs w:val="14"/>
              </w:rPr>
            </w:pPr>
          </w:p>
        </w:tc>
        <w:tc>
          <w:tcPr>
            <w:tcW w:w="269" w:type="pct"/>
            <w:tcBorders>
              <w:bottom w:val="single" w:sz="4" w:space="0" w:color="auto"/>
            </w:tcBorders>
            <w:shd w:val="clear" w:color="auto" w:fill="000000"/>
          </w:tcPr>
          <w:p w14:paraId="7AC2A949" w14:textId="77777777" w:rsidR="000E2E00" w:rsidRPr="000E2E00" w:rsidRDefault="000E2E00" w:rsidP="000E2E00">
            <w:pPr>
              <w:keepNext/>
              <w:spacing w:after="0"/>
              <w:rPr>
                <w:rFonts w:ascii="Arial" w:hAnsi="Arial" w:cs="Arial"/>
                <w:sz w:val="14"/>
                <w:szCs w:val="14"/>
              </w:rPr>
            </w:pPr>
          </w:p>
        </w:tc>
        <w:tc>
          <w:tcPr>
            <w:tcW w:w="342" w:type="pct"/>
            <w:tcBorders>
              <w:bottom w:val="single" w:sz="4" w:space="0" w:color="auto"/>
            </w:tcBorders>
            <w:shd w:val="clear" w:color="auto" w:fill="BFBFBF"/>
          </w:tcPr>
          <w:p w14:paraId="18E5440B" w14:textId="77777777" w:rsidR="000E2E00" w:rsidRPr="000E2E00" w:rsidRDefault="000E2E00" w:rsidP="000E2E00">
            <w:pPr>
              <w:keepNext/>
              <w:spacing w:after="0"/>
              <w:jc w:val="center"/>
              <w:rPr>
                <w:rFonts w:ascii="Arial" w:hAnsi="Arial" w:cs="Arial"/>
                <w:sz w:val="14"/>
                <w:szCs w:val="14"/>
              </w:rPr>
            </w:pPr>
            <w:r w:rsidRPr="000E2E00">
              <w:rPr>
                <w:rFonts w:ascii="Arial" w:hAnsi="Arial" w:cs="Arial"/>
                <w:sz w:val="14"/>
                <w:szCs w:val="14"/>
              </w:rPr>
              <w:t>Review</w:t>
            </w:r>
          </w:p>
        </w:tc>
      </w:tr>
      <w:tr w:rsidR="000E2E00" w:rsidRPr="000E2E00" w14:paraId="7055A2E2" w14:textId="77777777" w:rsidTr="000E2E00">
        <w:trPr>
          <w:cantSplit/>
        </w:trPr>
        <w:tc>
          <w:tcPr>
            <w:tcW w:w="291" w:type="pct"/>
            <w:tcBorders>
              <w:top w:val="single" w:sz="4" w:space="0" w:color="auto"/>
              <w:left w:val="single" w:sz="4" w:space="0" w:color="auto"/>
              <w:bottom w:val="single" w:sz="4" w:space="0" w:color="auto"/>
              <w:right w:val="single" w:sz="4" w:space="0" w:color="auto"/>
            </w:tcBorders>
            <w:shd w:val="clear" w:color="auto" w:fill="auto"/>
          </w:tcPr>
          <w:p w14:paraId="1B4EB1CE" w14:textId="77777777" w:rsidR="000E2E00" w:rsidRPr="000E2E00" w:rsidRDefault="000E2E00" w:rsidP="000E2E00">
            <w:pPr>
              <w:keepNext/>
              <w:spacing w:after="0"/>
              <w:jc w:val="right"/>
              <w:rPr>
                <w:rFonts w:ascii="Arial" w:hAnsi="Arial" w:cs="Arial"/>
                <w:sz w:val="14"/>
                <w:szCs w:val="14"/>
              </w:rPr>
            </w:pPr>
            <w:r w:rsidRPr="000E2E00">
              <w:rPr>
                <w:rFonts w:ascii="Arial" w:hAnsi="Arial" w:cs="Arial"/>
                <w:sz w:val="14"/>
                <w:szCs w:val="14"/>
              </w:rPr>
              <w:t>KEY:</w:t>
            </w:r>
          </w:p>
        </w:tc>
        <w:tc>
          <w:tcPr>
            <w:tcW w:w="236" w:type="pct"/>
            <w:tcBorders>
              <w:top w:val="single" w:sz="4" w:space="0" w:color="auto"/>
              <w:left w:val="single" w:sz="4" w:space="0" w:color="auto"/>
              <w:bottom w:val="single" w:sz="4" w:space="0" w:color="auto"/>
              <w:right w:val="single" w:sz="4" w:space="0" w:color="auto"/>
            </w:tcBorders>
            <w:shd w:val="clear" w:color="auto" w:fill="000000"/>
          </w:tcPr>
          <w:p w14:paraId="3507EA41" w14:textId="77777777" w:rsidR="000E2E00" w:rsidRPr="000E2E00" w:rsidRDefault="000E2E00" w:rsidP="000E2E00">
            <w:pPr>
              <w:keepNext/>
              <w:spacing w:after="0"/>
              <w:rPr>
                <w:rFonts w:ascii="Arial" w:hAnsi="Arial" w:cs="Arial"/>
                <w:sz w:val="14"/>
                <w:szCs w:val="14"/>
              </w:rPr>
            </w:pPr>
          </w:p>
        </w:tc>
        <w:tc>
          <w:tcPr>
            <w:tcW w:w="1518" w:type="pct"/>
            <w:gridSpan w:val="6"/>
            <w:tcBorders>
              <w:top w:val="single" w:sz="4" w:space="0" w:color="auto"/>
              <w:left w:val="single" w:sz="4" w:space="0" w:color="auto"/>
              <w:bottom w:val="single" w:sz="4" w:space="0" w:color="auto"/>
              <w:right w:val="single" w:sz="4" w:space="0" w:color="auto"/>
            </w:tcBorders>
          </w:tcPr>
          <w:p w14:paraId="0BB27EDB" w14:textId="77777777" w:rsidR="000E2E00" w:rsidRPr="000E2E00" w:rsidRDefault="000E2E00" w:rsidP="000E2E00">
            <w:pPr>
              <w:keepNext/>
              <w:spacing w:after="0"/>
              <w:rPr>
                <w:rFonts w:ascii="Arial" w:hAnsi="Arial" w:cs="Arial"/>
                <w:sz w:val="14"/>
                <w:szCs w:val="14"/>
              </w:rPr>
            </w:pPr>
            <w:r w:rsidRPr="000E2E00">
              <w:rPr>
                <w:rFonts w:ascii="Arial" w:hAnsi="Arial" w:cs="Arial"/>
                <w:sz w:val="14"/>
                <w:szCs w:val="14"/>
              </w:rPr>
              <w:t>Task progress</w:t>
            </w:r>
          </w:p>
        </w:tc>
        <w:tc>
          <w:tcPr>
            <w:tcW w:w="269" w:type="pct"/>
            <w:tcBorders>
              <w:top w:val="single" w:sz="4" w:space="0" w:color="auto"/>
              <w:left w:val="single" w:sz="4" w:space="0" w:color="auto"/>
              <w:bottom w:val="single" w:sz="4" w:space="0" w:color="auto"/>
              <w:right w:val="single" w:sz="4" w:space="0" w:color="auto"/>
            </w:tcBorders>
            <w:shd w:val="clear" w:color="auto" w:fill="BFBFBF"/>
          </w:tcPr>
          <w:p w14:paraId="59B956B9" w14:textId="77777777" w:rsidR="000E2E00" w:rsidRPr="000E2E00" w:rsidRDefault="000E2E00" w:rsidP="000E2E00">
            <w:pPr>
              <w:keepNext/>
              <w:spacing w:after="0"/>
              <w:rPr>
                <w:rFonts w:ascii="Arial" w:hAnsi="Arial" w:cs="Arial"/>
                <w:sz w:val="14"/>
                <w:szCs w:val="14"/>
              </w:rPr>
            </w:pPr>
          </w:p>
        </w:tc>
        <w:tc>
          <w:tcPr>
            <w:tcW w:w="2685" w:type="pct"/>
            <w:gridSpan w:val="10"/>
            <w:tcBorders>
              <w:top w:val="single" w:sz="4" w:space="0" w:color="auto"/>
              <w:left w:val="single" w:sz="4" w:space="0" w:color="auto"/>
              <w:bottom w:val="single" w:sz="4" w:space="0" w:color="auto"/>
              <w:right w:val="single" w:sz="4" w:space="0" w:color="auto"/>
            </w:tcBorders>
            <w:shd w:val="clear" w:color="auto" w:fill="auto"/>
          </w:tcPr>
          <w:p w14:paraId="3640D5C4" w14:textId="77777777" w:rsidR="000E2E00" w:rsidRPr="000E2E00" w:rsidRDefault="000E2E00" w:rsidP="000E2E00">
            <w:pPr>
              <w:keepNext/>
              <w:spacing w:after="0"/>
              <w:rPr>
                <w:rFonts w:ascii="Arial" w:hAnsi="Arial" w:cs="Arial"/>
                <w:sz w:val="14"/>
                <w:szCs w:val="14"/>
              </w:rPr>
            </w:pPr>
            <w:r w:rsidRPr="000E2E00">
              <w:rPr>
                <w:rFonts w:ascii="Arial" w:hAnsi="Arial" w:cs="Arial"/>
                <w:sz w:val="14"/>
                <w:szCs w:val="14"/>
              </w:rPr>
              <w:t>TAC meeting and updates</w:t>
            </w:r>
          </w:p>
        </w:tc>
      </w:tr>
    </w:tbl>
    <w:p w14:paraId="2BE79BF6" w14:textId="7B4E46AA" w:rsidR="000E2E00" w:rsidRDefault="000E2E00" w:rsidP="000E2E00">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310"/>
      </w:tblGrid>
      <w:tr w:rsidR="000E2E00" w:rsidRPr="000E2E00" w14:paraId="322877E4" w14:textId="77777777" w:rsidTr="006A64EC">
        <w:tc>
          <w:tcPr>
            <w:tcW w:w="828" w:type="dxa"/>
          </w:tcPr>
          <w:p w14:paraId="2FBA76D1" w14:textId="77777777" w:rsidR="000E2E00" w:rsidRPr="000E2E00" w:rsidRDefault="000E2E00" w:rsidP="000E2E00">
            <w:pPr>
              <w:spacing w:after="0"/>
              <w:jc w:val="center"/>
              <w:rPr>
                <w:rFonts w:ascii="Arial" w:hAnsi="Arial" w:cs="Arial"/>
                <w:b/>
                <w:sz w:val="12"/>
                <w:szCs w:val="12"/>
              </w:rPr>
            </w:pPr>
            <w:bookmarkStart w:id="0" w:name="OLE_LINK1"/>
            <w:r w:rsidRPr="000E2E00">
              <w:rPr>
                <w:rFonts w:ascii="Arial" w:hAnsi="Arial" w:cs="Arial"/>
                <w:b/>
                <w:sz w:val="12"/>
                <w:szCs w:val="12"/>
              </w:rPr>
              <w:t>Task</w:t>
            </w:r>
          </w:p>
        </w:tc>
        <w:tc>
          <w:tcPr>
            <w:tcW w:w="5310" w:type="dxa"/>
          </w:tcPr>
          <w:p w14:paraId="1F6CF610" w14:textId="77777777" w:rsidR="000E2E00" w:rsidRPr="000E2E00" w:rsidRDefault="000E2E00" w:rsidP="000E2E00">
            <w:pPr>
              <w:spacing w:after="0"/>
              <w:jc w:val="center"/>
              <w:rPr>
                <w:rFonts w:ascii="Arial" w:hAnsi="Arial" w:cs="Arial"/>
                <w:b/>
                <w:sz w:val="12"/>
                <w:szCs w:val="12"/>
              </w:rPr>
            </w:pPr>
            <w:r w:rsidRPr="000E2E00">
              <w:rPr>
                <w:rFonts w:ascii="Arial" w:hAnsi="Arial" w:cs="Arial"/>
                <w:b/>
                <w:sz w:val="12"/>
                <w:szCs w:val="12"/>
              </w:rPr>
              <w:t>Description</w:t>
            </w:r>
          </w:p>
        </w:tc>
      </w:tr>
      <w:tr w:rsidR="000E2E00" w:rsidRPr="000E2E00" w14:paraId="5289E1AB" w14:textId="77777777" w:rsidTr="006A64EC">
        <w:tc>
          <w:tcPr>
            <w:tcW w:w="828" w:type="dxa"/>
          </w:tcPr>
          <w:p w14:paraId="558C2285"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Task 1:</w:t>
            </w:r>
          </w:p>
        </w:tc>
        <w:tc>
          <w:tcPr>
            <w:tcW w:w="5310" w:type="dxa"/>
          </w:tcPr>
          <w:p w14:paraId="7C152719"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Kickoff Meeting/TAC Meeting/Project Management</w:t>
            </w:r>
          </w:p>
        </w:tc>
      </w:tr>
      <w:tr w:rsidR="000E2E00" w:rsidRPr="000E2E00" w14:paraId="3CCACFB5" w14:textId="77777777" w:rsidTr="006A64EC">
        <w:tc>
          <w:tcPr>
            <w:tcW w:w="828" w:type="dxa"/>
          </w:tcPr>
          <w:p w14:paraId="0EA33311"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Task 2:</w:t>
            </w:r>
          </w:p>
        </w:tc>
        <w:tc>
          <w:tcPr>
            <w:tcW w:w="5310" w:type="dxa"/>
          </w:tcPr>
          <w:p w14:paraId="25EAD3C4"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Literature Review</w:t>
            </w:r>
          </w:p>
        </w:tc>
      </w:tr>
      <w:tr w:rsidR="000E2E00" w:rsidRPr="000E2E00" w14:paraId="6340E79C" w14:textId="77777777" w:rsidTr="006A64EC">
        <w:tc>
          <w:tcPr>
            <w:tcW w:w="828" w:type="dxa"/>
          </w:tcPr>
          <w:p w14:paraId="4B8F33DC"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Task 3:</w:t>
            </w:r>
          </w:p>
        </w:tc>
        <w:tc>
          <w:tcPr>
            <w:tcW w:w="5310" w:type="dxa"/>
          </w:tcPr>
          <w:p w14:paraId="4FC56858"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Collect Incident Management Performance Data</w:t>
            </w:r>
          </w:p>
        </w:tc>
      </w:tr>
      <w:tr w:rsidR="000E2E00" w:rsidRPr="000E2E00" w14:paraId="4BB737A6" w14:textId="77777777" w:rsidTr="006A64EC">
        <w:tc>
          <w:tcPr>
            <w:tcW w:w="828" w:type="dxa"/>
          </w:tcPr>
          <w:p w14:paraId="4C023E3D"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Task 4:</w:t>
            </w:r>
          </w:p>
        </w:tc>
        <w:tc>
          <w:tcPr>
            <w:tcW w:w="5310" w:type="dxa"/>
          </w:tcPr>
          <w:p w14:paraId="0D1A7996"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Analyze Performance Measures Data</w:t>
            </w:r>
          </w:p>
        </w:tc>
      </w:tr>
      <w:tr w:rsidR="000E2E00" w:rsidRPr="000E2E00" w14:paraId="64C12268" w14:textId="77777777" w:rsidTr="006A64EC">
        <w:tc>
          <w:tcPr>
            <w:tcW w:w="828" w:type="dxa"/>
          </w:tcPr>
          <w:p w14:paraId="4EDEB212"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Task 5:</w:t>
            </w:r>
          </w:p>
        </w:tc>
        <w:tc>
          <w:tcPr>
            <w:tcW w:w="5310" w:type="dxa"/>
          </w:tcPr>
          <w:p w14:paraId="5062436A"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Analyze User Cost Data</w:t>
            </w:r>
          </w:p>
        </w:tc>
      </w:tr>
      <w:tr w:rsidR="000E2E00" w:rsidRPr="000E2E00" w14:paraId="5A561D18" w14:textId="77777777" w:rsidTr="006A64EC">
        <w:tc>
          <w:tcPr>
            <w:tcW w:w="828" w:type="dxa"/>
          </w:tcPr>
          <w:p w14:paraId="6051D502"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Task 6:</w:t>
            </w:r>
          </w:p>
        </w:tc>
        <w:tc>
          <w:tcPr>
            <w:tcW w:w="5310" w:type="dxa"/>
          </w:tcPr>
          <w:p w14:paraId="3E6596C7"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Compare Performance Measures</w:t>
            </w:r>
          </w:p>
        </w:tc>
      </w:tr>
      <w:tr w:rsidR="000E2E00" w:rsidRPr="000E2E00" w14:paraId="7EEE1AFB" w14:textId="77777777" w:rsidTr="006A64EC">
        <w:trPr>
          <w:trHeight w:val="215"/>
        </w:trPr>
        <w:tc>
          <w:tcPr>
            <w:tcW w:w="828" w:type="dxa"/>
          </w:tcPr>
          <w:p w14:paraId="34A70287"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Task 7:</w:t>
            </w:r>
          </w:p>
        </w:tc>
        <w:tc>
          <w:tcPr>
            <w:tcW w:w="5310" w:type="dxa"/>
          </w:tcPr>
          <w:p w14:paraId="0618C299" w14:textId="77777777" w:rsidR="000E2E00" w:rsidRPr="000E2E00" w:rsidRDefault="000E2E00" w:rsidP="000E2E00">
            <w:pPr>
              <w:spacing w:after="0"/>
              <w:rPr>
                <w:rFonts w:ascii="Arial" w:hAnsi="Arial" w:cs="Arial"/>
                <w:sz w:val="12"/>
                <w:szCs w:val="12"/>
              </w:rPr>
            </w:pPr>
            <w:r w:rsidRPr="000E2E00">
              <w:rPr>
                <w:rFonts w:ascii="Arial" w:hAnsi="Arial" w:cs="Arial"/>
                <w:sz w:val="12"/>
                <w:szCs w:val="12"/>
              </w:rPr>
              <w:t>Report Results</w:t>
            </w:r>
          </w:p>
        </w:tc>
      </w:tr>
    </w:tbl>
    <w:p w14:paraId="04F9F2D4" w14:textId="7E52CEE0" w:rsidR="000E2E00" w:rsidRPr="00A844CD" w:rsidRDefault="00A844CD" w:rsidP="00A844CD">
      <w:pPr>
        <w:jc w:val="center"/>
        <w:rPr>
          <w:sz w:val="20"/>
          <w:szCs w:val="20"/>
        </w:rPr>
      </w:pPr>
      <w:bookmarkStart w:id="1" w:name="_Ref118121816"/>
      <w:bookmarkEnd w:id="0"/>
      <w:r w:rsidRPr="00A844CD">
        <w:rPr>
          <w:sz w:val="20"/>
          <w:szCs w:val="20"/>
        </w:rPr>
        <w:t xml:space="preserve">Figure </w:t>
      </w:r>
      <w:r w:rsidRPr="00A844CD">
        <w:rPr>
          <w:sz w:val="20"/>
          <w:szCs w:val="20"/>
        </w:rPr>
        <w:fldChar w:fldCharType="begin"/>
      </w:r>
      <w:r w:rsidRPr="00A844CD">
        <w:rPr>
          <w:sz w:val="20"/>
          <w:szCs w:val="20"/>
        </w:rPr>
        <w:instrText>SEQ Figure \* ARABIC</w:instrText>
      </w:r>
      <w:r w:rsidRPr="00A844CD">
        <w:rPr>
          <w:sz w:val="20"/>
          <w:szCs w:val="20"/>
        </w:rPr>
        <w:fldChar w:fldCharType="separate"/>
      </w:r>
      <w:r w:rsidRPr="00A844CD">
        <w:rPr>
          <w:noProof/>
          <w:sz w:val="20"/>
          <w:szCs w:val="20"/>
        </w:rPr>
        <w:t>1</w:t>
      </w:r>
      <w:r w:rsidRPr="00A844CD">
        <w:rPr>
          <w:sz w:val="20"/>
          <w:szCs w:val="20"/>
        </w:rPr>
        <w:fldChar w:fldCharType="end"/>
      </w:r>
      <w:bookmarkEnd w:id="1"/>
      <w:r w:rsidRPr="00A844CD">
        <w:rPr>
          <w:sz w:val="20"/>
          <w:szCs w:val="20"/>
        </w:rPr>
        <w:t>. IMT Performance Measures Phase III project schedule and completion.</w:t>
      </w:r>
    </w:p>
    <w:p w14:paraId="3161DB9F" w14:textId="4E5400FF" w:rsidR="351B6ED4" w:rsidRDefault="351B6ED4" w:rsidP="00A844CD">
      <w:pPr>
        <w:pStyle w:val="Heading3"/>
      </w:pPr>
      <w:r w:rsidRPr="351B6ED4">
        <w:lastRenderedPageBreak/>
        <w:t>Task 3: Collect Incident Management Performance Data</w:t>
      </w:r>
    </w:p>
    <w:p w14:paraId="2CBA6A89" w14:textId="10FDBA56" w:rsidR="351B6ED4" w:rsidRDefault="351B6ED4" w:rsidP="351B6ED4">
      <w:pPr>
        <w:rPr>
          <w:rFonts w:ascii="Garamond" w:hAnsi="Garamond"/>
        </w:rPr>
      </w:pPr>
      <w:r w:rsidRPr="351B6ED4">
        <w:rPr>
          <w:rFonts w:ascii="Garamond" w:hAnsi="Garamond"/>
        </w:rPr>
        <w:t xml:space="preserve">Data were collected for the months of March through August 2022. The final August 2022 data has now been received by the research team and </w:t>
      </w:r>
      <w:r w:rsidR="00A844CD">
        <w:rPr>
          <w:rFonts w:ascii="Garamond" w:hAnsi="Garamond"/>
        </w:rPr>
        <w:t>is currently being processed</w:t>
      </w:r>
      <w:r w:rsidRPr="351B6ED4">
        <w:rPr>
          <w:rFonts w:ascii="Garamond" w:hAnsi="Garamond"/>
        </w:rPr>
        <w:t>.</w:t>
      </w:r>
    </w:p>
    <w:p w14:paraId="5AFA558B" w14:textId="5E0CB9C2" w:rsidR="351B6ED4" w:rsidRDefault="351B6ED4" w:rsidP="00A844CD">
      <w:pPr>
        <w:pStyle w:val="Heading3"/>
      </w:pPr>
      <w:r w:rsidRPr="351B6ED4">
        <w:t>Task 4/5: Analyze Performance Measures Data/Analyze User Cost Data</w:t>
      </w:r>
    </w:p>
    <w:p w14:paraId="69B35334" w14:textId="2CBB257F" w:rsidR="351B6ED4" w:rsidRDefault="351B6ED4" w:rsidP="351B6ED4">
      <w:pPr>
        <w:rPr>
          <w:rFonts w:ascii="Garamond" w:hAnsi="Garamond"/>
        </w:rPr>
      </w:pPr>
      <w:r w:rsidRPr="351B6ED4">
        <w:rPr>
          <w:rFonts w:ascii="Garamond" w:hAnsi="Garamond"/>
        </w:rPr>
        <w:t xml:space="preserve">The performance measures and user cost data are currently being evaluated. Although not </w:t>
      </w:r>
      <w:r w:rsidR="00A844CD" w:rsidRPr="351B6ED4">
        <w:rPr>
          <w:rFonts w:ascii="Garamond" w:hAnsi="Garamond"/>
        </w:rPr>
        <w:t>all</w:t>
      </w:r>
      <w:r w:rsidRPr="351B6ED4">
        <w:rPr>
          <w:rFonts w:ascii="Garamond" w:hAnsi="Garamond"/>
        </w:rPr>
        <w:t xml:space="preserve"> the data have been evaluated to analyze excess user costs, </w:t>
      </w:r>
      <w:r w:rsidR="00A844CD">
        <w:rPr>
          <w:rFonts w:ascii="Garamond" w:hAnsi="Garamond"/>
        </w:rPr>
        <w:t>a summary of the performance measures is provided in the attached PowerPoint slides.</w:t>
      </w:r>
    </w:p>
    <w:p w14:paraId="6A02B788" w14:textId="4E14957A" w:rsidR="351B6ED4" w:rsidRDefault="351B6ED4" w:rsidP="00A844CD">
      <w:pPr>
        <w:pStyle w:val="Heading3"/>
      </w:pPr>
      <w:r w:rsidRPr="351B6ED4">
        <w:t>Next Steps</w:t>
      </w:r>
    </w:p>
    <w:p w14:paraId="145EB4FD" w14:textId="05E1CE44" w:rsidR="351B6ED4" w:rsidRDefault="351B6ED4" w:rsidP="351B6ED4">
      <w:pPr>
        <w:rPr>
          <w:rFonts w:ascii="Garamond" w:hAnsi="Garamond"/>
        </w:rPr>
      </w:pPr>
      <w:r w:rsidRPr="351B6ED4">
        <w:rPr>
          <w:rFonts w:ascii="Garamond" w:hAnsi="Garamond"/>
        </w:rPr>
        <w:t>The research team will continue to analyze crashes from July and August and will then begin more rigorous statistical analysis of performance measures and user cost data. Preliminary results will be shared at the next TAC meeting.</w:t>
      </w:r>
    </w:p>
    <w:p w14:paraId="22EBC141" w14:textId="77777777" w:rsidR="008333E0" w:rsidRPr="0083501B" w:rsidRDefault="008333E0" w:rsidP="008333E0">
      <w:pPr>
        <w:pStyle w:val="Heading1"/>
      </w:pPr>
      <w:r>
        <w:t>IMT Deployment Optimization</w:t>
      </w:r>
    </w:p>
    <w:p w14:paraId="40BF982E" w14:textId="13115B68" w:rsidR="002E67C1" w:rsidRDefault="002E67C1" w:rsidP="002E67C1">
      <w:pPr>
        <w:pStyle w:val="Heading2"/>
      </w:pPr>
      <w:r>
        <w:t>Project Update</w:t>
      </w:r>
    </w:p>
    <w:p w14:paraId="313791DF" w14:textId="2AFA4049" w:rsidR="004E670F" w:rsidRPr="004E670F" w:rsidRDefault="004E670F" w:rsidP="004E670F">
      <w:r>
        <w:fldChar w:fldCharType="begin"/>
      </w:r>
      <w:r>
        <w:instrText xml:space="preserve"> REF _Ref118103806 \h </w:instrText>
      </w:r>
      <w:r>
        <w:fldChar w:fldCharType="separate"/>
      </w:r>
      <w:r w:rsidR="00A844CD">
        <w:t xml:space="preserve">Figure </w:t>
      </w:r>
      <w:r w:rsidR="00A844CD">
        <w:rPr>
          <w:noProof/>
        </w:rPr>
        <w:t>2</w:t>
      </w:r>
      <w:r>
        <w:fldChar w:fldCharType="end"/>
      </w:r>
      <w:r>
        <w:t xml:space="preserve"> illustrates the project schedule and completion percentages alongside the original task completion. Task 2 (Literature Review) was completed in Spring 2022, and the research team is fully engaged in building the simulation model. </w:t>
      </w:r>
      <w:r w:rsidR="00D036C5">
        <w:t xml:space="preserve">The team is developing scenarios for IMT response and should begin Task 4 by the next TAC meeting in May. </w:t>
      </w:r>
      <w:r>
        <w:t>Though modestly behind our target completion schedule at this point, the project is still scheduled to complete by Quarter 4 2023.</w:t>
      </w:r>
    </w:p>
    <w:p w14:paraId="0702F1F7" w14:textId="76F82CF0" w:rsidR="004E670F" w:rsidRDefault="004E670F" w:rsidP="004E670F">
      <w:pPr>
        <w:keepNext/>
        <w:ind w:left="-720"/>
      </w:pPr>
      <w:commentRangeStart w:id="2"/>
      <w:r>
        <w:rPr>
          <w:noProof/>
          <w:szCs w:val="24"/>
        </w:rPr>
        <w:drawing>
          <wp:inline distT="0" distB="0" distL="0" distR="0" wp14:anchorId="5C1EF6D5" wp14:editId="6F70D6E6">
            <wp:extent cx="6790665" cy="2243241"/>
            <wp:effectExtent l="0" t="0" r="4445" b="508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32635" cy="2257106"/>
                    </a:xfrm>
                    <a:prstGeom prst="rect">
                      <a:avLst/>
                    </a:prstGeom>
                  </pic:spPr>
                </pic:pic>
              </a:graphicData>
            </a:graphic>
          </wp:inline>
        </w:drawing>
      </w:r>
      <w:commentRangeEnd w:id="2"/>
      <w:r w:rsidR="00D036C5">
        <w:rPr>
          <w:rStyle w:val="CommentReference"/>
        </w:rPr>
        <w:commentReference w:id="2"/>
      </w:r>
    </w:p>
    <w:p w14:paraId="4961961B" w14:textId="0B09CA7E" w:rsidR="008333E0" w:rsidRPr="00701A23" w:rsidRDefault="004E670F" w:rsidP="004E670F">
      <w:pPr>
        <w:pStyle w:val="Caption"/>
        <w:rPr>
          <w:szCs w:val="24"/>
        </w:rPr>
      </w:pPr>
      <w:bookmarkStart w:id="3" w:name="_Ref118103806"/>
      <w:r>
        <w:t xml:space="preserve">Figure </w:t>
      </w:r>
      <w:r>
        <w:fldChar w:fldCharType="begin"/>
      </w:r>
      <w:r>
        <w:instrText>SEQ Figure \* ARABIC</w:instrText>
      </w:r>
      <w:r>
        <w:fldChar w:fldCharType="separate"/>
      </w:r>
      <w:r w:rsidR="00A844CD">
        <w:rPr>
          <w:noProof/>
        </w:rPr>
        <w:t>2</w:t>
      </w:r>
      <w:r>
        <w:fldChar w:fldCharType="end"/>
      </w:r>
      <w:bookmarkEnd w:id="3"/>
      <w:r>
        <w:t>. Project schedule and completion. Shaded bars represent task completion, and shadows represent original schedule. Blue line represents today (October 2022).</w:t>
      </w:r>
    </w:p>
    <w:p w14:paraId="0210A13C" w14:textId="75E6DB47" w:rsidR="002E67C1" w:rsidRDefault="002E67C1" w:rsidP="002E67C1">
      <w:pPr>
        <w:pStyle w:val="Heading2"/>
      </w:pPr>
      <w:r>
        <w:t>Methodology</w:t>
      </w:r>
    </w:p>
    <w:p w14:paraId="34773206" w14:textId="3DAA9777" w:rsidR="00D036C5" w:rsidRPr="00D036C5" w:rsidRDefault="00D036C5" w:rsidP="00D036C5">
      <w:r>
        <w:t xml:space="preserve">The method we are using to represent and analyze the IMT system is </w:t>
      </w:r>
      <w:proofErr w:type="spellStart"/>
      <w:r>
        <w:t>MATSim</w:t>
      </w:r>
      <w:proofErr w:type="spellEnd"/>
      <w:r>
        <w:t xml:space="preserve">, an open-source framework used for mesoscopic modeling. </w:t>
      </w:r>
      <w:proofErr w:type="spellStart"/>
      <w:r>
        <w:t>MATSim</w:t>
      </w:r>
      <w:proofErr w:type="spellEnd"/>
      <w:r>
        <w:t xml:space="preserve"> is an activity-based model implemented in Java that models transport users as individual agents. </w:t>
      </w:r>
      <w:proofErr w:type="spellStart"/>
      <w:r>
        <w:t>MATSim</w:t>
      </w:r>
      <w:proofErr w:type="spellEnd"/>
      <w:r>
        <w:t xml:space="preserve"> is iterative, allowing users to adjust travel plans </w:t>
      </w:r>
    </w:p>
    <w:p w14:paraId="06EB5A3D" w14:textId="5EABD549" w:rsidR="008333E0" w:rsidRDefault="008333E0" w:rsidP="008333E0">
      <w:r w:rsidRPr="00375336">
        <w:t>The method</w:t>
      </w:r>
      <w:r w:rsidR="002E67C1">
        <w:t xml:space="preserve"> we have</w:t>
      </w:r>
      <w:r w:rsidRPr="00375336">
        <w:t xml:space="preserve"> </w:t>
      </w:r>
      <w:r w:rsidR="002E67C1">
        <w:t>chosen</w:t>
      </w:r>
      <w:r w:rsidRPr="00375336">
        <w:t xml:space="preserve"> for representing and analyzing the IMT system is </w:t>
      </w:r>
      <w:proofErr w:type="spellStart"/>
      <w:r w:rsidR="006800C1" w:rsidRPr="00375336">
        <w:t>MATSim</w:t>
      </w:r>
      <w:proofErr w:type="spellEnd"/>
      <w:r w:rsidR="006800C1" w:rsidRPr="00375336">
        <w:t>, an</w:t>
      </w:r>
      <w:r w:rsidRPr="00375336">
        <w:t xml:space="preserve"> open-source framework used for mesoscopic modeling. </w:t>
      </w:r>
      <w:proofErr w:type="spellStart"/>
      <w:r>
        <w:t>MATSim</w:t>
      </w:r>
      <w:proofErr w:type="spellEnd"/>
      <w:r>
        <w:t xml:space="preserve"> is an activity-based, extendable, multi-agent simulation framework implemented in Java. </w:t>
      </w:r>
      <w:proofErr w:type="spellStart"/>
      <w:r>
        <w:t>MATSim</w:t>
      </w:r>
      <w:proofErr w:type="spellEnd"/>
      <w:r>
        <w:t xml:space="preserve"> models transport users as individual agents. </w:t>
      </w:r>
      <w:proofErr w:type="spellStart"/>
      <w:r>
        <w:t>MATSim</w:t>
      </w:r>
      <w:proofErr w:type="spellEnd"/>
      <w:r>
        <w:t xml:space="preserve"> is iterative and allows users to adjust travel plans during a single iteration, from iteration to iteration, or both.</w:t>
      </w:r>
      <w:r w:rsidR="00422AD5">
        <w:t xml:space="preserve"> Details on</w:t>
      </w:r>
      <w:r w:rsidR="002E67C1">
        <w:t xml:space="preserve"> the operation of</w:t>
      </w:r>
      <w:r w:rsidR="00422AD5">
        <w:t xml:space="preserve"> </w:t>
      </w:r>
      <w:proofErr w:type="spellStart"/>
      <w:r w:rsidR="00422AD5">
        <w:t>MATSim</w:t>
      </w:r>
      <w:proofErr w:type="spellEnd"/>
      <w:r w:rsidR="00422AD5">
        <w:t xml:space="preserve"> and its theoretical background are given in </w:t>
      </w:r>
      <w:proofErr w:type="spellStart"/>
      <w:r w:rsidR="00422AD5">
        <w:t>Horni</w:t>
      </w:r>
      <w:proofErr w:type="spellEnd"/>
      <w:r w:rsidR="00422AD5">
        <w:t>, et al. (2016).</w:t>
      </w:r>
      <w:r w:rsidR="00F4183D">
        <w:t xml:space="preserve"> This research will use two primary features of </w:t>
      </w:r>
      <w:proofErr w:type="spellStart"/>
      <w:r w:rsidR="00F4183D">
        <w:t>MATSim</w:t>
      </w:r>
      <w:proofErr w:type="spellEnd"/>
      <w:r w:rsidR="00F4183D">
        <w:t>:</w:t>
      </w:r>
    </w:p>
    <w:p w14:paraId="19A993DC" w14:textId="7389047B" w:rsidR="00F4183D" w:rsidRDefault="00F4183D" w:rsidP="00F4183D">
      <w:pPr>
        <w:pStyle w:val="ListParagraph"/>
        <w:numPr>
          <w:ilvl w:val="0"/>
          <w:numId w:val="2"/>
        </w:numPr>
      </w:pPr>
      <w:r>
        <w:lastRenderedPageBreak/>
        <w:t>Network change events, which allow the capacity or speed of a highway link to change at a particular point of the day.</w:t>
      </w:r>
    </w:p>
    <w:p w14:paraId="6A7DE9B4" w14:textId="52F9D0FC" w:rsidR="00F4183D" w:rsidRDefault="00F4183D" w:rsidP="00F4183D">
      <w:pPr>
        <w:pStyle w:val="ListParagraph"/>
        <w:numPr>
          <w:ilvl w:val="0"/>
          <w:numId w:val="2"/>
        </w:numPr>
      </w:pPr>
      <w:r>
        <w:t xml:space="preserve">On-demand vehicle services, which allow for agents to adapt to changing conditions, such as a capacity-reducing highway incident. </w:t>
      </w:r>
    </w:p>
    <w:p w14:paraId="54D33361" w14:textId="433C1B1B" w:rsidR="002E67C1" w:rsidRPr="002E67C1" w:rsidRDefault="002E67C1" w:rsidP="002E67C1">
      <w:pPr>
        <w:rPr>
          <w:u w:val="single"/>
        </w:rPr>
      </w:pPr>
      <w:r>
        <w:t xml:space="preserve">We are working with researchers at </w:t>
      </w:r>
      <w:proofErr w:type="spellStart"/>
      <w:r>
        <w:t>Technische</w:t>
      </w:r>
      <w:proofErr w:type="spellEnd"/>
      <w:r>
        <w:t xml:space="preserve"> Universit</w:t>
      </w:r>
      <w:r w:rsidRPr="002E67C1">
        <w:t xml:space="preserve">ät </w:t>
      </w:r>
      <w:r>
        <w:t xml:space="preserve">Berlin to represent IMT vehicles as an on-demand vehicle service and hope to demonstrate a working IMT response at the next TAC meeting. </w:t>
      </w:r>
      <w:r w:rsidR="005C334A">
        <w:t>In this memo, we describe the network change events implementation and scenario generation.</w:t>
      </w:r>
    </w:p>
    <w:p w14:paraId="4A68E0F8" w14:textId="33967C38" w:rsidR="00F4183D" w:rsidRDefault="002E67C1" w:rsidP="002E67C1">
      <w:pPr>
        <w:pStyle w:val="Heading3"/>
      </w:pPr>
      <w:r>
        <w:t>Network Change Events</w:t>
      </w:r>
    </w:p>
    <w:p w14:paraId="4EC52B79" w14:textId="229E9665" w:rsidR="00F4183D" w:rsidRDefault="006800C1" w:rsidP="008333E0">
      <w:proofErr w:type="spellStart"/>
      <w:r>
        <w:t>MATSim</w:t>
      </w:r>
      <w:proofErr w:type="spellEnd"/>
      <w:r>
        <w:t xml:space="preserve"> represents transportation networks as digital links connecting nodes. Each link contains information on hourly capacity and free-flow speed; as volume on the link increases, the speed of travel is reduced until the link reaches its storage capacity. At this point, the link becomes a first-in, first-out (FIFO) queue receiving vehicles from upstream and passing the downstream. Details on </w:t>
      </w:r>
      <w:proofErr w:type="spellStart"/>
      <w:r>
        <w:t>MATSim’s</w:t>
      </w:r>
      <w:proofErr w:type="spellEnd"/>
      <w:r>
        <w:t xml:space="preserve"> traffic flow model are given</w:t>
      </w:r>
      <w:r w:rsidR="00422AD5">
        <w:t xml:space="preserve"> by </w:t>
      </w:r>
      <w:proofErr w:type="spellStart"/>
      <w:r w:rsidR="00422AD5">
        <w:t>Flötteröd</w:t>
      </w:r>
      <w:proofErr w:type="spellEnd"/>
      <w:r w:rsidR="00422AD5">
        <w:t xml:space="preserve"> (2016).</w:t>
      </w:r>
      <w:r w:rsidR="00F4183D">
        <w:t xml:space="preserve"> </w:t>
      </w:r>
    </w:p>
    <w:p w14:paraId="38FC627B" w14:textId="7EF45DD2" w:rsidR="00393252" w:rsidRDefault="00393252" w:rsidP="008333E0">
      <w:r>
        <w:t xml:space="preserve">The initial scenario network was obtained by converting the Wasatch Front Regional Council (WFRC) and </w:t>
      </w:r>
      <w:proofErr w:type="spellStart"/>
      <w:r>
        <w:t>Mountainland</w:t>
      </w:r>
      <w:proofErr w:type="spellEnd"/>
      <w:r>
        <w:t xml:space="preserve"> Association of Governments (MAG) travel demand model network into a file that could be used by </w:t>
      </w:r>
      <w:proofErr w:type="spellStart"/>
      <w:r>
        <w:t>MATSim</w:t>
      </w:r>
      <w:proofErr w:type="spellEnd"/>
      <w:r>
        <w:t>. This network was selected because it already contained the best possible estimates of free-flow speed and capacity for roadways in Utah. One drawback of this network is that it does not contain all streets – local roads are omitted for computational simplicity. This drawback is not expected to affect the outcomes of the simulation.</w:t>
      </w:r>
    </w:p>
    <w:p w14:paraId="316BE905" w14:textId="637EE859" w:rsidR="008333E0" w:rsidRDefault="008333E0" w:rsidP="008333E0">
      <w:r w:rsidRPr="00210F1A">
        <w:t xml:space="preserve">In </w:t>
      </w:r>
      <w:proofErr w:type="spellStart"/>
      <w:r w:rsidRPr="00210F1A">
        <w:t>MATSim</w:t>
      </w:r>
      <w:proofErr w:type="spellEnd"/>
      <w:r w:rsidRPr="00210F1A">
        <w:t xml:space="preserve">, network alterations are called “network change events” and can be used to change the capacity of network links. When running a network change event, there are three required elements, a start time, a capacity value, and a link identity. </w:t>
      </w:r>
      <w:r>
        <w:t>Each incident has two network change events, one at the beginning of the incident and one at the end</w:t>
      </w:r>
      <w:r w:rsidRPr="00210F1A">
        <w:t xml:space="preserve">. </w:t>
      </w:r>
      <w:r w:rsidR="002E67C1">
        <w:fldChar w:fldCharType="begin"/>
      </w:r>
      <w:r w:rsidR="002E67C1">
        <w:instrText xml:space="preserve"> REF _Ref118106128 \h </w:instrText>
      </w:r>
      <w:r w:rsidR="002E67C1">
        <w:fldChar w:fldCharType="separate"/>
      </w:r>
      <w:r w:rsidR="00A844CD">
        <w:t xml:space="preserve">Figure </w:t>
      </w:r>
      <w:r w:rsidR="00A844CD">
        <w:rPr>
          <w:noProof/>
        </w:rPr>
        <w:t>2</w:t>
      </w:r>
      <w:r w:rsidR="002E67C1">
        <w:fldChar w:fldCharType="end"/>
      </w:r>
      <w:r w:rsidR="002E67C1">
        <w:t xml:space="preserve"> </w:t>
      </w:r>
      <w:r w:rsidRPr="00210F1A">
        <w:t xml:space="preserve">illustrates how network change events are written in </w:t>
      </w:r>
      <w:r>
        <w:t>J</w:t>
      </w:r>
      <w:r w:rsidRPr="00210F1A">
        <w:t>ava code.</w:t>
      </w:r>
      <w:r w:rsidR="002E67C1">
        <w:t xml:space="preserve"> This example is </w:t>
      </w:r>
      <w:r w:rsidR="002E67C1" w:rsidRPr="007E6B40">
        <w:t xml:space="preserve">a code snippet from a </w:t>
      </w:r>
      <w:proofErr w:type="spellStart"/>
      <w:r w:rsidR="002E67C1" w:rsidRPr="007E6B40">
        <w:t>MATSim</w:t>
      </w:r>
      <w:proofErr w:type="spellEnd"/>
      <w:r w:rsidR="002E67C1" w:rsidRPr="007E6B40">
        <w:t xml:space="preserve"> </w:t>
      </w:r>
      <w:r w:rsidR="002E67C1">
        <w:t xml:space="preserve">incident </w:t>
      </w:r>
      <w:r w:rsidR="002E67C1" w:rsidRPr="007E6B40">
        <w:t>scenario. An incident occurred at 9:13 am near 5800 S I-15 southbound. The incident reduced roadway capacity by 28% and was assigned to network link 24342. The second network change event shows that the link returned to total capacity at 9:23 am.</w:t>
      </w:r>
      <w:r w:rsidR="002E67C1">
        <w:t xml:space="preserve"> </w:t>
      </w:r>
      <w:r w:rsidR="002E67C1" w:rsidRPr="007E6B40">
        <w:t xml:space="preserve">The </w:t>
      </w:r>
      <w:r w:rsidR="002E67C1">
        <w:t xml:space="preserve">number of </w:t>
      </w:r>
      <w:r w:rsidR="002E67C1" w:rsidRPr="007E6B40">
        <w:t>incidents per scenario range</w:t>
      </w:r>
      <w:r w:rsidR="002E67C1">
        <w:t>s</w:t>
      </w:r>
      <w:r w:rsidR="002E67C1" w:rsidRPr="007E6B40">
        <w:t xml:space="preserve"> from 1 to 18, and each value has a distinct probability of occurrence.</w:t>
      </w:r>
    </w:p>
    <w:bookmarkStart w:id="4" w:name="_MON_1728467141"/>
    <w:bookmarkEnd w:id="4"/>
    <w:p w14:paraId="13D73511" w14:textId="77777777" w:rsidR="008333E0" w:rsidRDefault="000407F1" w:rsidP="008333E0">
      <w:r>
        <w:rPr>
          <w:noProof/>
        </w:rPr>
        <w:object w:dxaOrig="9360" w:dyaOrig="3625" w14:anchorId="6419D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5pt;height:181.05pt;mso-width-percent:0;mso-height-percent:0;mso-width-percent:0;mso-height-percent:0" o:ole="" o:bordertopcolor="this" o:borderleftcolor="this" o:borderbottomcolor="this" o:borderrightcolor="this">
            <v:imagedata r:id="rId12" o:title=""/>
            <w10:bordertop type="thinThickSmall" width="12"/>
            <w10:borderleft type="thinThickSmall" width="12"/>
            <w10:borderbottom type="thickThinSmall" width="12"/>
            <w10:borderright type="thickThinSmall" width="12"/>
          </v:shape>
          <o:OLEObject Type="Embed" ProgID="Word.OpenDocumentText.12" ShapeID="_x0000_i1025" DrawAspect="Content" ObjectID="_1740819368" r:id="rId13"/>
        </w:object>
      </w:r>
    </w:p>
    <w:p w14:paraId="421B9542" w14:textId="7BB7B947" w:rsidR="008333E0" w:rsidRDefault="008333E0" w:rsidP="008333E0">
      <w:pPr>
        <w:pStyle w:val="Caption"/>
      </w:pPr>
      <w:bookmarkStart w:id="5" w:name="_Ref118106128"/>
      <w:r>
        <w:t xml:space="preserve">Figure </w:t>
      </w:r>
      <w:r>
        <w:fldChar w:fldCharType="begin"/>
      </w:r>
      <w:r>
        <w:instrText>SEQ Figure \* ARABIC</w:instrText>
      </w:r>
      <w:r>
        <w:fldChar w:fldCharType="separate"/>
      </w:r>
      <w:r w:rsidR="004E670F">
        <w:rPr>
          <w:noProof/>
        </w:rPr>
        <w:t>2</w:t>
      </w:r>
      <w:r>
        <w:fldChar w:fldCharType="end"/>
      </w:r>
      <w:bookmarkEnd w:id="5"/>
      <w:r>
        <w:t xml:space="preserve">: </w:t>
      </w:r>
      <w:r w:rsidR="002E67C1">
        <w:t xml:space="preserve">Java code to execute a network change event in a </w:t>
      </w:r>
      <w:proofErr w:type="spellStart"/>
      <w:r w:rsidR="002E67C1">
        <w:t>MATSim</w:t>
      </w:r>
      <w:proofErr w:type="spellEnd"/>
      <w:r w:rsidR="002E67C1">
        <w:t xml:space="preserve"> scenario</w:t>
      </w:r>
      <w:r>
        <w:t>.</w:t>
      </w:r>
    </w:p>
    <w:p w14:paraId="40A49AED" w14:textId="77777777" w:rsidR="008333E0" w:rsidRPr="00F712F3" w:rsidRDefault="008333E0" w:rsidP="008333E0">
      <w:pPr>
        <w:pStyle w:val="Heading2"/>
      </w:pPr>
      <w:r>
        <w:lastRenderedPageBreak/>
        <w:t>Developing Scenarios</w:t>
      </w:r>
    </w:p>
    <w:p w14:paraId="05D85EA0" w14:textId="73537C78" w:rsidR="008333E0" w:rsidRDefault="008333E0" w:rsidP="008333E0">
      <w:r>
        <w:t xml:space="preserve">As part of </w:t>
      </w:r>
      <w:r w:rsidR="002E67C1">
        <w:t xml:space="preserve">the IMT Phase 3 research project, the project team analyzed </w:t>
      </w:r>
      <w:r>
        <w:t xml:space="preserve">Utah Highway Patrol incident data for several months in 2018. In total, </w:t>
      </w:r>
      <w:r w:rsidR="002E67C1">
        <w:t>the research</w:t>
      </w:r>
      <w:r>
        <w:t xml:space="preserve"> analyzed 1071 incidents over 133 days. The number of incidents per day ranged from 1 to 18, and the distribution of incident frequency is shown in </w:t>
      </w:r>
      <w:r w:rsidR="002E67C1">
        <w:fldChar w:fldCharType="begin"/>
      </w:r>
      <w:r w:rsidR="002E67C1">
        <w:instrText xml:space="preserve"> REF _Ref118106233 \h </w:instrText>
      </w:r>
      <w:r w:rsidR="002E67C1">
        <w:fldChar w:fldCharType="separate"/>
      </w:r>
      <w:r w:rsidR="002E67C1">
        <w:t xml:space="preserve">Figure </w:t>
      </w:r>
      <w:r w:rsidR="002E67C1">
        <w:rPr>
          <w:noProof/>
        </w:rPr>
        <w:t>3</w:t>
      </w:r>
      <w:r w:rsidR="002E67C1">
        <w:fldChar w:fldCharType="end"/>
      </w:r>
      <w:r w:rsidR="002E67C1">
        <w:t>.</w:t>
      </w:r>
      <w:r w:rsidR="002E67C1" w:rsidRPr="002E67C1">
        <w:t xml:space="preserve"> </w:t>
      </w:r>
      <w:r w:rsidR="002E67C1">
        <w:t>These data included 189 incidents with at least one responding IMT. These were then divided into five subcategories based on the total hours of excess travel time associated with that incident.</w:t>
      </w:r>
      <w:r w:rsidR="00CF67E7">
        <w:t xml:space="preserve"> In addition to the incident class, the team identified each incident’s coordinates, duration, and a time-weighted average of the capacity reduction associated with the incident.</w:t>
      </w:r>
    </w:p>
    <w:p w14:paraId="58B2E283" w14:textId="77777777" w:rsidR="008333E0" w:rsidRDefault="008333E0" w:rsidP="00393252">
      <w:pPr>
        <w:keepNext/>
        <w:jc w:val="center"/>
      </w:pPr>
      <w:r>
        <w:rPr>
          <w:noProof/>
        </w:rPr>
        <w:drawing>
          <wp:inline distT="0" distB="0" distL="0" distR="0" wp14:anchorId="35F9F552" wp14:editId="041E212A">
            <wp:extent cx="4895695" cy="2447171"/>
            <wp:effectExtent l="0" t="0" r="0" b="4445"/>
            <wp:docPr id="5" name="Chart 5">
              <a:extLst xmlns:a="http://schemas.openxmlformats.org/drawingml/2006/main">
                <a:ext uri="{FF2B5EF4-FFF2-40B4-BE49-F238E27FC236}">
                  <a16:creationId xmlns:a16="http://schemas.microsoft.com/office/drawing/2014/main" id="{00000000-0008-0000-07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A892E1" w14:textId="557AF32B" w:rsidR="008333E0" w:rsidRDefault="008333E0" w:rsidP="008333E0">
      <w:pPr>
        <w:pStyle w:val="Caption"/>
      </w:pPr>
      <w:bookmarkStart w:id="6" w:name="_Ref118106233"/>
      <w:r>
        <w:t xml:space="preserve">Figure </w:t>
      </w:r>
      <w:r>
        <w:fldChar w:fldCharType="begin"/>
      </w:r>
      <w:r>
        <w:instrText>SEQ Figure \* ARABIC</w:instrText>
      </w:r>
      <w:r>
        <w:fldChar w:fldCharType="separate"/>
      </w:r>
      <w:r w:rsidR="004E670F">
        <w:rPr>
          <w:noProof/>
        </w:rPr>
        <w:t>3</w:t>
      </w:r>
      <w:r>
        <w:fldChar w:fldCharType="end"/>
      </w:r>
      <w:bookmarkEnd w:id="6"/>
      <w:r>
        <w:t xml:space="preserve">: </w:t>
      </w:r>
      <w:r w:rsidR="002E67C1">
        <w:t>Histogram of incidents per day analyzed in IMT Phase 3 project</w:t>
      </w:r>
      <w:r>
        <w:t>.</w:t>
      </w:r>
    </w:p>
    <w:p w14:paraId="773C05F5" w14:textId="7E7E439E" w:rsidR="008333E0" w:rsidRDefault="008333E0" w:rsidP="008333E0">
      <w:pPr>
        <w:pStyle w:val="Caption"/>
        <w:keepNext/>
      </w:pPr>
      <w:r>
        <w:t xml:space="preserve">Table </w:t>
      </w:r>
      <w:r>
        <w:fldChar w:fldCharType="begin"/>
      </w:r>
      <w:r>
        <w:instrText>SEQ Table \* ARABIC</w:instrText>
      </w:r>
      <w:r>
        <w:fldChar w:fldCharType="separate"/>
      </w:r>
      <w:r>
        <w:rPr>
          <w:noProof/>
        </w:rPr>
        <w:t>1</w:t>
      </w:r>
      <w:r>
        <w:fldChar w:fldCharType="end"/>
      </w:r>
      <w:r>
        <w:t xml:space="preserve">: </w:t>
      </w:r>
      <w:r w:rsidR="002E67C1">
        <w:t xml:space="preserve">Incidents by </w:t>
      </w:r>
      <w:r>
        <w:t>Severity Class</w:t>
      </w:r>
    </w:p>
    <w:tbl>
      <w:tblPr>
        <w:tblStyle w:val="PlainTable2"/>
        <w:tblW w:w="5633" w:type="dxa"/>
        <w:jc w:val="center"/>
        <w:tblLook w:val="0620" w:firstRow="1" w:lastRow="0" w:firstColumn="0" w:lastColumn="0" w:noHBand="1" w:noVBand="1"/>
      </w:tblPr>
      <w:tblGrid>
        <w:gridCol w:w="1600"/>
        <w:gridCol w:w="2880"/>
        <w:gridCol w:w="1204"/>
      </w:tblGrid>
      <w:tr w:rsidR="008333E0" w:rsidRPr="002E67C1" w14:paraId="7CA44E84" w14:textId="77777777" w:rsidTr="002E67C1">
        <w:trPr>
          <w:cnfStyle w:val="100000000000" w:firstRow="1" w:lastRow="0" w:firstColumn="0" w:lastColumn="0" w:oddVBand="0" w:evenVBand="0" w:oddHBand="0" w:evenHBand="0" w:firstRowFirstColumn="0" w:firstRowLastColumn="0" w:lastRowFirstColumn="0" w:lastRowLastColumn="0"/>
          <w:trHeight w:val="600"/>
          <w:jc w:val="center"/>
        </w:trPr>
        <w:tc>
          <w:tcPr>
            <w:tcW w:w="1600" w:type="dxa"/>
            <w:hideMark/>
          </w:tcPr>
          <w:p w14:paraId="54BD6FDB" w14:textId="77777777" w:rsidR="008333E0" w:rsidRPr="002E67C1" w:rsidRDefault="008333E0" w:rsidP="002E67C1">
            <w:pPr>
              <w:keepNext/>
              <w:keepLines/>
              <w:spacing w:after="0"/>
              <w:jc w:val="center"/>
              <w:rPr>
                <w:rFonts w:cs="Calibri"/>
                <w:color w:val="000000"/>
              </w:rPr>
            </w:pPr>
            <w:r w:rsidRPr="002E67C1">
              <w:rPr>
                <w:rFonts w:cs="Calibri"/>
                <w:color w:val="000000"/>
              </w:rPr>
              <w:t>Severity Code</w:t>
            </w:r>
          </w:p>
        </w:tc>
        <w:tc>
          <w:tcPr>
            <w:tcW w:w="2880" w:type="dxa"/>
            <w:hideMark/>
          </w:tcPr>
          <w:p w14:paraId="0278F51C" w14:textId="77777777" w:rsidR="008333E0" w:rsidRPr="002E67C1" w:rsidRDefault="008333E0" w:rsidP="002E67C1">
            <w:pPr>
              <w:keepNext/>
              <w:keepLines/>
              <w:spacing w:after="0"/>
              <w:jc w:val="center"/>
              <w:rPr>
                <w:rFonts w:cs="Calibri"/>
                <w:color w:val="000000"/>
              </w:rPr>
            </w:pPr>
            <w:r w:rsidRPr="002E67C1">
              <w:rPr>
                <w:rFonts w:cs="Calibri"/>
                <w:color w:val="000000"/>
              </w:rPr>
              <w:t>Hours of Excess Travel Time</w:t>
            </w:r>
          </w:p>
        </w:tc>
        <w:tc>
          <w:tcPr>
            <w:tcW w:w="1153" w:type="dxa"/>
            <w:noWrap/>
            <w:hideMark/>
          </w:tcPr>
          <w:p w14:paraId="755FF0C3" w14:textId="77777777" w:rsidR="008333E0" w:rsidRPr="002E67C1" w:rsidRDefault="008333E0" w:rsidP="002E67C1">
            <w:pPr>
              <w:keepNext/>
              <w:keepLines/>
              <w:spacing w:after="0"/>
              <w:jc w:val="center"/>
              <w:rPr>
                <w:rFonts w:cs="Calibri"/>
                <w:color w:val="000000"/>
              </w:rPr>
            </w:pPr>
            <w:r w:rsidRPr="002E67C1">
              <w:rPr>
                <w:rFonts w:cs="Calibri"/>
                <w:color w:val="000000"/>
              </w:rPr>
              <w:t>Frequency</w:t>
            </w:r>
          </w:p>
        </w:tc>
      </w:tr>
      <w:tr w:rsidR="008333E0" w:rsidRPr="002E67C1" w14:paraId="70124531" w14:textId="77777777" w:rsidTr="002E67C1">
        <w:trPr>
          <w:trHeight w:val="300"/>
          <w:jc w:val="center"/>
        </w:trPr>
        <w:tc>
          <w:tcPr>
            <w:tcW w:w="1600" w:type="dxa"/>
            <w:noWrap/>
            <w:hideMark/>
          </w:tcPr>
          <w:p w14:paraId="46652174" w14:textId="77777777" w:rsidR="008333E0" w:rsidRPr="002E67C1" w:rsidRDefault="008333E0" w:rsidP="002E67C1">
            <w:pPr>
              <w:keepNext/>
              <w:keepLines/>
              <w:spacing w:after="0"/>
              <w:jc w:val="right"/>
              <w:rPr>
                <w:rFonts w:cs="Calibri"/>
                <w:color w:val="000000"/>
              </w:rPr>
            </w:pPr>
            <w:r w:rsidRPr="002E67C1">
              <w:rPr>
                <w:rFonts w:cs="Calibri"/>
                <w:color w:val="000000"/>
              </w:rPr>
              <w:t>1</w:t>
            </w:r>
          </w:p>
        </w:tc>
        <w:tc>
          <w:tcPr>
            <w:tcW w:w="2880" w:type="dxa"/>
            <w:noWrap/>
            <w:hideMark/>
          </w:tcPr>
          <w:p w14:paraId="30C13097" w14:textId="77777777" w:rsidR="008333E0" w:rsidRPr="002E67C1" w:rsidRDefault="008333E0" w:rsidP="002E67C1">
            <w:pPr>
              <w:keepNext/>
              <w:keepLines/>
              <w:spacing w:after="0"/>
              <w:jc w:val="right"/>
              <w:rPr>
                <w:rFonts w:cs="Calibri"/>
                <w:color w:val="000000"/>
              </w:rPr>
            </w:pPr>
            <w:r w:rsidRPr="002E67C1">
              <w:rPr>
                <w:rFonts w:cs="Calibri"/>
                <w:color w:val="000000"/>
              </w:rPr>
              <w:t>0-200</w:t>
            </w:r>
          </w:p>
        </w:tc>
        <w:tc>
          <w:tcPr>
            <w:tcW w:w="1153" w:type="dxa"/>
            <w:noWrap/>
            <w:hideMark/>
          </w:tcPr>
          <w:p w14:paraId="7E71D556" w14:textId="77777777" w:rsidR="008333E0" w:rsidRPr="002E67C1" w:rsidRDefault="008333E0" w:rsidP="002E67C1">
            <w:pPr>
              <w:keepNext/>
              <w:keepLines/>
              <w:spacing w:after="0"/>
              <w:jc w:val="right"/>
              <w:rPr>
                <w:rFonts w:cs="Calibri"/>
                <w:color w:val="000000"/>
              </w:rPr>
            </w:pPr>
            <w:r w:rsidRPr="002E67C1">
              <w:rPr>
                <w:rFonts w:cs="Calibri"/>
                <w:color w:val="000000"/>
              </w:rPr>
              <w:t>66</w:t>
            </w:r>
          </w:p>
        </w:tc>
      </w:tr>
      <w:tr w:rsidR="008333E0" w:rsidRPr="002E67C1" w14:paraId="23E3318E" w14:textId="77777777" w:rsidTr="002E67C1">
        <w:trPr>
          <w:trHeight w:val="300"/>
          <w:jc w:val="center"/>
        </w:trPr>
        <w:tc>
          <w:tcPr>
            <w:tcW w:w="1600" w:type="dxa"/>
            <w:noWrap/>
            <w:hideMark/>
          </w:tcPr>
          <w:p w14:paraId="07F559DF" w14:textId="77777777" w:rsidR="008333E0" w:rsidRPr="002E67C1" w:rsidRDefault="008333E0" w:rsidP="002E67C1">
            <w:pPr>
              <w:keepNext/>
              <w:keepLines/>
              <w:spacing w:after="0"/>
              <w:jc w:val="right"/>
              <w:rPr>
                <w:rFonts w:cs="Calibri"/>
                <w:color w:val="000000"/>
              </w:rPr>
            </w:pPr>
            <w:r w:rsidRPr="002E67C1">
              <w:rPr>
                <w:rFonts w:cs="Calibri"/>
                <w:color w:val="000000"/>
              </w:rPr>
              <w:t>2</w:t>
            </w:r>
          </w:p>
        </w:tc>
        <w:tc>
          <w:tcPr>
            <w:tcW w:w="2880" w:type="dxa"/>
            <w:noWrap/>
            <w:hideMark/>
          </w:tcPr>
          <w:p w14:paraId="6A85773B" w14:textId="77777777" w:rsidR="008333E0" w:rsidRPr="002E67C1" w:rsidRDefault="008333E0" w:rsidP="002E67C1">
            <w:pPr>
              <w:keepNext/>
              <w:keepLines/>
              <w:spacing w:after="0"/>
              <w:jc w:val="right"/>
              <w:rPr>
                <w:rFonts w:cs="Calibri"/>
                <w:color w:val="000000"/>
              </w:rPr>
            </w:pPr>
            <w:r w:rsidRPr="002E67C1">
              <w:rPr>
                <w:rFonts w:cs="Calibri"/>
                <w:color w:val="000000"/>
              </w:rPr>
              <w:t>200-400</w:t>
            </w:r>
          </w:p>
        </w:tc>
        <w:tc>
          <w:tcPr>
            <w:tcW w:w="1153" w:type="dxa"/>
            <w:noWrap/>
            <w:hideMark/>
          </w:tcPr>
          <w:p w14:paraId="1D3C0D9E" w14:textId="77777777" w:rsidR="008333E0" w:rsidRPr="002E67C1" w:rsidRDefault="008333E0" w:rsidP="002E67C1">
            <w:pPr>
              <w:keepNext/>
              <w:keepLines/>
              <w:spacing w:after="0"/>
              <w:jc w:val="right"/>
              <w:rPr>
                <w:rFonts w:cs="Calibri"/>
                <w:color w:val="000000"/>
              </w:rPr>
            </w:pPr>
            <w:r w:rsidRPr="002E67C1">
              <w:rPr>
                <w:rFonts w:cs="Calibri"/>
                <w:color w:val="000000"/>
              </w:rPr>
              <w:t>35</w:t>
            </w:r>
          </w:p>
        </w:tc>
      </w:tr>
      <w:tr w:rsidR="008333E0" w:rsidRPr="002E67C1" w14:paraId="26AF672D" w14:textId="77777777" w:rsidTr="002E67C1">
        <w:trPr>
          <w:trHeight w:val="300"/>
          <w:jc w:val="center"/>
        </w:trPr>
        <w:tc>
          <w:tcPr>
            <w:tcW w:w="1600" w:type="dxa"/>
            <w:noWrap/>
            <w:hideMark/>
          </w:tcPr>
          <w:p w14:paraId="5DF0CF2E" w14:textId="77777777" w:rsidR="008333E0" w:rsidRPr="002E67C1" w:rsidRDefault="008333E0" w:rsidP="002E67C1">
            <w:pPr>
              <w:keepNext/>
              <w:keepLines/>
              <w:spacing w:after="0"/>
              <w:jc w:val="right"/>
              <w:rPr>
                <w:rFonts w:cs="Calibri"/>
                <w:color w:val="000000"/>
              </w:rPr>
            </w:pPr>
            <w:r w:rsidRPr="002E67C1">
              <w:rPr>
                <w:rFonts w:cs="Calibri"/>
                <w:color w:val="000000"/>
              </w:rPr>
              <w:t>3</w:t>
            </w:r>
          </w:p>
        </w:tc>
        <w:tc>
          <w:tcPr>
            <w:tcW w:w="2880" w:type="dxa"/>
            <w:noWrap/>
            <w:hideMark/>
          </w:tcPr>
          <w:p w14:paraId="7A48F332" w14:textId="77777777" w:rsidR="008333E0" w:rsidRPr="002E67C1" w:rsidRDefault="008333E0" w:rsidP="002E67C1">
            <w:pPr>
              <w:keepNext/>
              <w:keepLines/>
              <w:spacing w:after="0"/>
              <w:jc w:val="right"/>
              <w:rPr>
                <w:rFonts w:cs="Calibri"/>
                <w:color w:val="000000"/>
              </w:rPr>
            </w:pPr>
            <w:r w:rsidRPr="002E67C1">
              <w:rPr>
                <w:rFonts w:cs="Calibri"/>
                <w:color w:val="000000"/>
              </w:rPr>
              <w:t>400-800</w:t>
            </w:r>
          </w:p>
        </w:tc>
        <w:tc>
          <w:tcPr>
            <w:tcW w:w="1153" w:type="dxa"/>
            <w:noWrap/>
            <w:hideMark/>
          </w:tcPr>
          <w:p w14:paraId="5BA6BD0C" w14:textId="77777777" w:rsidR="008333E0" w:rsidRPr="002E67C1" w:rsidRDefault="008333E0" w:rsidP="002E67C1">
            <w:pPr>
              <w:keepNext/>
              <w:keepLines/>
              <w:spacing w:after="0"/>
              <w:jc w:val="right"/>
              <w:rPr>
                <w:rFonts w:cs="Calibri"/>
                <w:color w:val="000000"/>
              </w:rPr>
            </w:pPr>
            <w:r w:rsidRPr="002E67C1">
              <w:rPr>
                <w:rFonts w:cs="Calibri"/>
                <w:color w:val="000000"/>
              </w:rPr>
              <w:t>37</w:t>
            </w:r>
          </w:p>
        </w:tc>
      </w:tr>
      <w:tr w:rsidR="008333E0" w:rsidRPr="002E67C1" w14:paraId="4F3EB26A" w14:textId="77777777" w:rsidTr="002E67C1">
        <w:trPr>
          <w:trHeight w:val="300"/>
          <w:jc w:val="center"/>
        </w:trPr>
        <w:tc>
          <w:tcPr>
            <w:tcW w:w="1600" w:type="dxa"/>
            <w:noWrap/>
            <w:hideMark/>
          </w:tcPr>
          <w:p w14:paraId="3215FFD1" w14:textId="77777777" w:rsidR="008333E0" w:rsidRPr="002E67C1" w:rsidRDefault="008333E0" w:rsidP="002E67C1">
            <w:pPr>
              <w:keepNext/>
              <w:keepLines/>
              <w:spacing w:after="0"/>
              <w:jc w:val="right"/>
              <w:rPr>
                <w:rFonts w:cs="Calibri"/>
                <w:color w:val="000000"/>
              </w:rPr>
            </w:pPr>
            <w:r w:rsidRPr="002E67C1">
              <w:rPr>
                <w:rFonts w:cs="Calibri"/>
                <w:color w:val="000000"/>
              </w:rPr>
              <w:t>4</w:t>
            </w:r>
          </w:p>
        </w:tc>
        <w:tc>
          <w:tcPr>
            <w:tcW w:w="2880" w:type="dxa"/>
            <w:noWrap/>
            <w:hideMark/>
          </w:tcPr>
          <w:p w14:paraId="1103BFEF" w14:textId="77777777" w:rsidR="008333E0" w:rsidRPr="002E67C1" w:rsidRDefault="008333E0" w:rsidP="002E67C1">
            <w:pPr>
              <w:keepNext/>
              <w:keepLines/>
              <w:spacing w:after="0"/>
              <w:jc w:val="right"/>
              <w:rPr>
                <w:rFonts w:cs="Calibri"/>
                <w:color w:val="000000"/>
              </w:rPr>
            </w:pPr>
            <w:r w:rsidRPr="002E67C1">
              <w:rPr>
                <w:rFonts w:cs="Calibri"/>
                <w:color w:val="000000"/>
              </w:rPr>
              <w:t>800-2000</w:t>
            </w:r>
          </w:p>
        </w:tc>
        <w:tc>
          <w:tcPr>
            <w:tcW w:w="1153" w:type="dxa"/>
            <w:noWrap/>
            <w:hideMark/>
          </w:tcPr>
          <w:p w14:paraId="57E6E07B" w14:textId="77777777" w:rsidR="008333E0" w:rsidRPr="002E67C1" w:rsidRDefault="008333E0" w:rsidP="002E67C1">
            <w:pPr>
              <w:keepNext/>
              <w:keepLines/>
              <w:spacing w:after="0"/>
              <w:jc w:val="right"/>
              <w:rPr>
                <w:rFonts w:cs="Calibri"/>
                <w:color w:val="000000"/>
              </w:rPr>
            </w:pPr>
            <w:r w:rsidRPr="002E67C1">
              <w:rPr>
                <w:rFonts w:cs="Calibri"/>
                <w:color w:val="000000"/>
              </w:rPr>
              <w:t>32</w:t>
            </w:r>
          </w:p>
        </w:tc>
      </w:tr>
      <w:tr w:rsidR="008333E0" w:rsidRPr="002E67C1" w14:paraId="56F8DACD" w14:textId="77777777" w:rsidTr="002E67C1">
        <w:trPr>
          <w:trHeight w:val="315"/>
          <w:jc w:val="center"/>
        </w:trPr>
        <w:tc>
          <w:tcPr>
            <w:tcW w:w="1600" w:type="dxa"/>
            <w:noWrap/>
            <w:hideMark/>
          </w:tcPr>
          <w:p w14:paraId="334F5D48" w14:textId="77777777" w:rsidR="008333E0" w:rsidRPr="002E67C1" w:rsidRDefault="008333E0" w:rsidP="002E67C1">
            <w:pPr>
              <w:keepNext/>
              <w:keepLines/>
              <w:spacing w:after="0"/>
              <w:jc w:val="right"/>
              <w:rPr>
                <w:rFonts w:cs="Calibri"/>
                <w:color w:val="000000"/>
              </w:rPr>
            </w:pPr>
            <w:r w:rsidRPr="002E67C1">
              <w:rPr>
                <w:rFonts w:cs="Calibri"/>
                <w:color w:val="000000"/>
              </w:rPr>
              <w:t>5</w:t>
            </w:r>
          </w:p>
        </w:tc>
        <w:tc>
          <w:tcPr>
            <w:tcW w:w="2880" w:type="dxa"/>
            <w:noWrap/>
            <w:hideMark/>
          </w:tcPr>
          <w:p w14:paraId="06BA65A8" w14:textId="77777777" w:rsidR="008333E0" w:rsidRPr="002E67C1" w:rsidRDefault="008333E0" w:rsidP="002E67C1">
            <w:pPr>
              <w:keepNext/>
              <w:keepLines/>
              <w:spacing w:after="0"/>
              <w:jc w:val="right"/>
              <w:rPr>
                <w:rFonts w:cs="Calibri"/>
                <w:color w:val="000000"/>
              </w:rPr>
            </w:pPr>
            <w:r w:rsidRPr="002E67C1">
              <w:rPr>
                <w:rFonts w:cs="Calibri"/>
                <w:color w:val="000000"/>
              </w:rPr>
              <w:t>2000+</w:t>
            </w:r>
          </w:p>
        </w:tc>
        <w:tc>
          <w:tcPr>
            <w:tcW w:w="1153" w:type="dxa"/>
            <w:noWrap/>
            <w:hideMark/>
          </w:tcPr>
          <w:p w14:paraId="37DA90FC" w14:textId="77777777" w:rsidR="008333E0" w:rsidRPr="002E67C1" w:rsidRDefault="008333E0" w:rsidP="002E67C1">
            <w:pPr>
              <w:keepNext/>
              <w:keepLines/>
              <w:spacing w:after="0"/>
              <w:jc w:val="right"/>
              <w:rPr>
                <w:rFonts w:cs="Calibri"/>
                <w:color w:val="000000"/>
              </w:rPr>
            </w:pPr>
            <w:r w:rsidRPr="002E67C1">
              <w:rPr>
                <w:rFonts w:cs="Calibri"/>
                <w:color w:val="000000"/>
              </w:rPr>
              <w:t>19</w:t>
            </w:r>
          </w:p>
        </w:tc>
      </w:tr>
    </w:tbl>
    <w:p w14:paraId="095D9CDD" w14:textId="2A73909C" w:rsidR="008333E0" w:rsidRDefault="008333E0" w:rsidP="008333E0">
      <w:pPr>
        <w:spacing w:before="240"/>
      </w:pPr>
      <w:r>
        <w:t xml:space="preserve">Incidents were modeled successfully in </w:t>
      </w:r>
      <w:proofErr w:type="spellStart"/>
      <w:r>
        <w:t>MATSim</w:t>
      </w:r>
      <w:proofErr w:type="spellEnd"/>
      <w:r>
        <w:t xml:space="preserve"> using this information. </w:t>
      </w:r>
      <w:r w:rsidRPr="0059633A">
        <w:t xml:space="preserve">First, the incident data file was read into a CSV parser that recorded each incident's </w:t>
      </w:r>
      <w:r>
        <w:t>l</w:t>
      </w:r>
      <w:r w:rsidRPr="0059633A">
        <w:t xml:space="preserve">atitude and </w:t>
      </w:r>
      <w:r>
        <w:t>l</w:t>
      </w:r>
      <w:r w:rsidRPr="0059633A">
        <w:t>ongitude coordinates.</w:t>
      </w:r>
      <w:r>
        <w:t xml:space="preserve"> </w:t>
      </w:r>
      <w:del w:id="7" w:author="Daniel Jarvis [2]" w:date="2022-10-31T14:43:00Z">
        <w:r w:rsidDel="00B019B3">
          <w:delText xml:space="preserve">The Java class then used the Utah network XML file, </w:delText>
        </w:r>
        <w:commentRangeStart w:id="8"/>
        <w:commentRangeStart w:id="9"/>
        <w:commentRangeStart w:id="10"/>
        <w:r w:rsidDel="00B019B3">
          <w:delText xml:space="preserve">and a network utilities function </w:delText>
        </w:r>
        <w:commentRangeEnd w:id="8"/>
        <w:r w:rsidR="00CF67E7" w:rsidDel="00B019B3">
          <w:rPr>
            <w:rStyle w:val="CommentReference"/>
          </w:rPr>
          <w:commentReference w:id="8"/>
        </w:r>
        <w:commentRangeEnd w:id="9"/>
        <w:r w:rsidR="00CF67E7" w:rsidDel="00B019B3">
          <w:rPr>
            <w:rStyle w:val="CommentReference"/>
          </w:rPr>
          <w:commentReference w:id="9"/>
        </w:r>
      </w:del>
      <w:commentRangeEnd w:id="10"/>
      <w:r w:rsidR="0028003E">
        <w:rPr>
          <w:rStyle w:val="CommentReference"/>
        </w:rPr>
        <w:commentReference w:id="10"/>
      </w:r>
      <w:del w:id="11" w:author="Daniel Jarvis [2]" w:date="2022-10-31T14:43:00Z">
        <w:r w:rsidR="00C874BF" w:rsidDel="00B019B3">
          <w:delText xml:space="preserve"> </w:delText>
        </w:r>
        <w:r w:rsidDel="00B019B3">
          <w:delText>to find the nearest MATSim link to the coordinates of each incident.</w:delText>
        </w:r>
        <w:r w:rsidR="00CF67E7" w:rsidDel="00B019B3">
          <w:delText xml:space="preserve"> </w:delText>
        </w:r>
      </w:del>
      <w:ins w:id="12" w:author="Daniel Jarvis [2]" w:date="2022-10-31T14:43:00Z">
        <w:r w:rsidR="00B019B3" w:rsidRPr="00B019B3">
          <w:t>The Java class then use</w:t>
        </w:r>
      </w:ins>
      <w:ins w:id="13" w:author="Daniel Jarvis [2]" w:date="2022-10-31T14:54:00Z">
        <w:r w:rsidR="00A80D91">
          <w:t>d</w:t>
        </w:r>
      </w:ins>
      <w:ins w:id="14" w:author="Daniel Jarvis [2]" w:date="2022-10-31T14:43:00Z">
        <w:r w:rsidR="00B019B3" w:rsidRPr="00B019B3">
          <w:t xml:space="preserve"> a method called "</w:t>
        </w:r>
        <w:proofErr w:type="spellStart"/>
        <w:r w:rsidR="00B019B3" w:rsidRPr="00B019B3">
          <w:t>getNearestLinkExactly</w:t>
        </w:r>
        <w:proofErr w:type="spellEnd"/>
        <w:r w:rsidR="00B019B3" w:rsidRPr="00B019B3">
          <w:t xml:space="preserve">" to find the nearest </w:t>
        </w:r>
        <w:proofErr w:type="spellStart"/>
        <w:r w:rsidR="00B019B3" w:rsidRPr="00B019B3">
          <w:t>MATSim</w:t>
        </w:r>
        <w:proofErr w:type="spellEnd"/>
        <w:r w:rsidR="00B019B3" w:rsidRPr="00B019B3">
          <w:t xml:space="preserve"> link of each incident. This method reads the network file and the incident coordinates and outputs the link closest to the coordinates. The method was set to </w:t>
        </w:r>
        <w:commentRangeStart w:id="15"/>
        <w:r w:rsidR="00B019B3" w:rsidRPr="00B019B3">
          <w:t>only consider links with at least three lanes</w:t>
        </w:r>
      </w:ins>
      <w:commentRangeEnd w:id="15"/>
      <w:ins w:id="16" w:author="Daniel Jarvis [2]" w:date="2022-10-31T15:00:00Z">
        <w:r w:rsidR="0028003E">
          <w:rPr>
            <w:rStyle w:val="CommentReference"/>
          </w:rPr>
          <w:commentReference w:id="15"/>
        </w:r>
      </w:ins>
      <w:ins w:id="17" w:author="Daniel Jarvis [2]" w:date="2022-10-31T14:43:00Z">
        <w:r w:rsidR="00B019B3" w:rsidRPr="00B019B3">
          <w:t xml:space="preserve"> to ensure that it only selected freeway links.</w:t>
        </w:r>
        <w:r w:rsidR="00B019B3">
          <w:t xml:space="preserve"> </w:t>
        </w:r>
      </w:ins>
      <w:r w:rsidRPr="004C344C">
        <w:t>Second, we wrote the Incident Number Selector script to determine the number of incidents in each simulation. For example, based on their observed frequencies, there is a 14.3% chance that the model will create 6 incidents and a 10.5% chance that it will create 10. Rather than simply producing the average number of daily UHP incidents, the script shows the variance in daily incident volume.</w:t>
      </w:r>
      <w:r w:rsidR="00CF67E7">
        <w:t xml:space="preserve"> </w:t>
      </w:r>
      <w:r w:rsidRPr="004C344C">
        <w:t xml:space="preserve">Third, a script similar to the incident number selector is run for each incident. The Incident Class Selector script selects an incident class based on each class probability. An </w:t>
      </w:r>
      <w:r>
        <w:t xml:space="preserve">incident </w:t>
      </w:r>
      <w:r w:rsidRPr="004C344C">
        <w:t xml:space="preserve">has a 34.9% of being categorized as Class 1 and a 10% of being categorized as Class 5. The script randomly selects an </w:t>
      </w:r>
      <w:r w:rsidRPr="004C344C">
        <w:lastRenderedPageBreak/>
        <w:t>incident ID with the same class after the incident class has been assigned. Each incident ID is associated with an incident's location, duration, and capacity reduction.</w:t>
      </w:r>
      <w:r w:rsidR="00CF67E7">
        <w:t xml:space="preserve"> Finally</w:t>
      </w:r>
      <w:r w:rsidRPr="004C344C">
        <w:t xml:space="preserve">, a network change event is created with the incident ID selected. An example of the code used to create a network change event is seen in Figure 1. Technically, two network changes occur for each incident, one for when the incident starts and another for when it ends. </w:t>
      </w:r>
    </w:p>
    <w:p w14:paraId="22EDC598" w14:textId="3D8C11E2" w:rsidR="008333E0" w:rsidRPr="00350B0B" w:rsidRDefault="008333E0" w:rsidP="008333E0">
      <w:r w:rsidRPr="00350B0B">
        <w:t xml:space="preserve">The number of daily incidents and severity will vary each time </w:t>
      </w:r>
      <w:r w:rsidR="00CF67E7">
        <w:t xml:space="preserve">the </w:t>
      </w:r>
      <w:proofErr w:type="spellStart"/>
      <w:r w:rsidR="00CF67E7">
        <w:t>MATSim</w:t>
      </w:r>
      <w:proofErr w:type="spellEnd"/>
      <w:r w:rsidR="00CF67E7">
        <w:t xml:space="preserve"> scenario</w:t>
      </w:r>
      <w:r w:rsidRPr="00350B0B">
        <w:t xml:space="preserve"> is run. We ran three scenarios to illustrate the variance</w:t>
      </w:r>
      <w:r w:rsidR="00CF67E7">
        <w:t xml:space="preserve"> in incidents generated by the script</w:t>
      </w:r>
      <w:r w:rsidRPr="00350B0B">
        <w:t xml:space="preserve">. We recorded the number of incidents and their respective classes. These incidents were mapped using ArcGIS, and </w:t>
      </w:r>
      <w:r w:rsidR="00CF67E7">
        <w:fldChar w:fldCharType="begin"/>
      </w:r>
      <w:r w:rsidR="00CF67E7">
        <w:instrText xml:space="preserve"> REF _Ref118109203 \h </w:instrText>
      </w:r>
      <w:r w:rsidR="00CF67E7">
        <w:fldChar w:fldCharType="separate"/>
      </w:r>
      <w:r w:rsidR="00CF67E7">
        <w:t xml:space="preserve">Figure </w:t>
      </w:r>
      <w:r w:rsidR="00CF67E7">
        <w:rPr>
          <w:noProof/>
        </w:rPr>
        <w:t>4</w:t>
      </w:r>
      <w:r w:rsidR="00CF67E7">
        <w:fldChar w:fldCharType="end"/>
      </w:r>
      <w:r w:rsidRPr="00350B0B">
        <w:t>shows the first scenario results.</w:t>
      </w:r>
      <w:r w:rsidR="00CF67E7">
        <w:t xml:space="preserve"> </w:t>
      </w:r>
      <w:r w:rsidR="00CF67E7" w:rsidRPr="00350B0B">
        <w:t xml:space="preserve">The presentation includes other figures showing the results of scenarios two and three. In Scenario 1, </w:t>
      </w:r>
      <w:proofErr w:type="spellStart"/>
      <w:r w:rsidR="00CF67E7" w:rsidRPr="00350B0B">
        <w:t>MATSim</w:t>
      </w:r>
      <w:proofErr w:type="spellEnd"/>
      <w:r w:rsidR="00CF67E7" w:rsidRPr="00350B0B">
        <w:t xml:space="preserve"> generated 13 incidents; in Scenario 2, there were seven incidents; and in Scenario 3, there were nine incidents.  </w:t>
      </w:r>
    </w:p>
    <w:p w14:paraId="16C2161D" w14:textId="77777777" w:rsidR="008333E0" w:rsidRDefault="008333E0" w:rsidP="008333E0">
      <w:pPr>
        <w:keepNext/>
        <w:jc w:val="center"/>
      </w:pPr>
      <w:r>
        <w:rPr>
          <w:noProof/>
        </w:rPr>
        <w:drawing>
          <wp:inline distT="0" distB="0" distL="0" distR="0" wp14:anchorId="624DC0AC" wp14:editId="5BE560B2">
            <wp:extent cx="3488525" cy="4514850"/>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0582" cy="4517513"/>
                    </a:xfrm>
                    <a:prstGeom prst="rect">
                      <a:avLst/>
                    </a:prstGeom>
                  </pic:spPr>
                </pic:pic>
              </a:graphicData>
            </a:graphic>
          </wp:inline>
        </w:drawing>
      </w:r>
    </w:p>
    <w:p w14:paraId="2ED70B5C" w14:textId="6019B4D9" w:rsidR="008333E0" w:rsidRDefault="008333E0" w:rsidP="008333E0">
      <w:pPr>
        <w:pStyle w:val="Caption"/>
      </w:pPr>
      <w:bookmarkStart w:id="18" w:name="_Ref118109203"/>
      <w:r>
        <w:t xml:space="preserve">Figure </w:t>
      </w:r>
      <w:r>
        <w:fldChar w:fldCharType="begin"/>
      </w:r>
      <w:r>
        <w:instrText>SEQ Figure \* ARABIC</w:instrText>
      </w:r>
      <w:r>
        <w:fldChar w:fldCharType="separate"/>
      </w:r>
      <w:r w:rsidR="004E670F">
        <w:rPr>
          <w:noProof/>
        </w:rPr>
        <w:t>4</w:t>
      </w:r>
      <w:r>
        <w:fldChar w:fldCharType="end"/>
      </w:r>
      <w:bookmarkEnd w:id="18"/>
      <w:r>
        <w:t xml:space="preserve">: </w:t>
      </w:r>
      <w:r w:rsidR="00CF67E7">
        <w:t xml:space="preserve">Random incidents from one run of the incident generator, </w:t>
      </w:r>
      <w:r>
        <w:t>.</w:t>
      </w:r>
    </w:p>
    <w:p w14:paraId="603A43E3" w14:textId="40742D87" w:rsidR="00425684" w:rsidRPr="00425684" w:rsidRDefault="00425684" w:rsidP="00425684">
      <w:r>
        <w:t xml:space="preserve">The project is proceeding on schedule, as shown in Figure 1. The TAC members received a draft literature review prior to the TAC meeting. </w:t>
      </w:r>
      <w:r w:rsidR="00D114D9">
        <w:t>The literature review revealed many incident simulation studies, and many prior IMT optimization studies, but none that combined the two.</w:t>
      </w:r>
    </w:p>
    <w:p w14:paraId="2B7CDF79" w14:textId="34574222" w:rsidR="00425684" w:rsidRDefault="006800C1" w:rsidP="006800C1">
      <w:pPr>
        <w:pStyle w:val="Heading1"/>
      </w:pPr>
      <w:r>
        <w:t>References</w:t>
      </w:r>
    </w:p>
    <w:p w14:paraId="1290F0B0" w14:textId="526B2278" w:rsidR="006800C1" w:rsidRDefault="006800C1" w:rsidP="006800C1">
      <w:proofErr w:type="spellStart"/>
      <w:r w:rsidRPr="006800C1">
        <w:t>Horni</w:t>
      </w:r>
      <w:proofErr w:type="spellEnd"/>
      <w:r w:rsidRPr="006800C1">
        <w:t xml:space="preserve">, A., Nagel, K. and </w:t>
      </w:r>
      <w:proofErr w:type="spellStart"/>
      <w:r w:rsidRPr="006800C1">
        <w:t>Axhausen</w:t>
      </w:r>
      <w:proofErr w:type="spellEnd"/>
      <w:r w:rsidRPr="006800C1">
        <w:t>, K.W. (eds.) 2016 </w:t>
      </w:r>
      <w:r w:rsidRPr="006800C1">
        <w:rPr>
          <w:i/>
          <w:iCs/>
        </w:rPr>
        <w:t xml:space="preserve">The Multi-Agent Transport Simulation </w:t>
      </w:r>
      <w:proofErr w:type="spellStart"/>
      <w:r w:rsidRPr="006800C1">
        <w:rPr>
          <w:i/>
          <w:iCs/>
        </w:rPr>
        <w:t>MATSim</w:t>
      </w:r>
      <w:proofErr w:type="spellEnd"/>
      <w:r w:rsidRPr="006800C1">
        <w:t>. London: Ubiquity Press. DOI: </w:t>
      </w:r>
      <w:hyperlink r:id="rId16" w:history="1">
        <w:r w:rsidRPr="006800C1">
          <w:rPr>
            <w:rStyle w:val="Hyperlink"/>
          </w:rPr>
          <w:t>http://dx.doi.org/10.5334/baw</w:t>
        </w:r>
      </w:hyperlink>
      <w:r w:rsidRPr="006800C1">
        <w:t>. License: CC-BY 4.0</w:t>
      </w:r>
    </w:p>
    <w:p w14:paraId="7316349A" w14:textId="2585311D" w:rsidR="00422AD5" w:rsidRPr="006800C1" w:rsidRDefault="00422AD5" w:rsidP="006800C1">
      <w:proofErr w:type="spellStart"/>
      <w:r w:rsidRPr="00422AD5">
        <w:lastRenderedPageBreak/>
        <w:t>Flötteröd</w:t>
      </w:r>
      <w:proofErr w:type="spellEnd"/>
      <w:r w:rsidRPr="00422AD5">
        <w:t xml:space="preserve">, G. 2016. Queueing Representation of Kinematic Waves. In: </w:t>
      </w:r>
      <w:proofErr w:type="spellStart"/>
      <w:r w:rsidRPr="00422AD5">
        <w:t>Horni</w:t>
      </w:r>
      <w:proofErr w:type="spellEnd"/>
      <w:r w:rsidRPr="00422AD5">
        <w:t xml:space="preserve">, A, Nagel, K and </w:t>
      </w:r>
      <w:proofErr w:type="spellStart"/>
      <w:r w:rsidRPr="00422AD5">
        <w:t>Axhausen</w:t>
      </w:r>
      <w:proofErr w:type="spellEnd"/>
      <w:r w:rsidRPr="00422AD5">
        <w:t>, K W. (eds.) </w:t>
      </w:r>
      <w:r w:rsidRPr="00422AD5">
        <w:rPr>
          <w:i/>
          <w:iCs/>
        </w:rPr>
        <w:t xml:space="preserve">The Multi-Agent Transport Simulation </w:t>
      </w:r>
      <w:proofErr w:type="spellStart"/>
      <w:r w:rsidRPr="00422AD5">
        <w:rPr>
          <w:i/>
          <w:iCs/>
        </w:rPr>
        <w:t>MATSim</w:t>
      </w:r>
      <w:proofErr w:type="spellEnd"/>
      <w:r w:rsidRPr="00422AD5">
        <w:t>, Pp. 347–352. London: Ubiquity Press. DOI: </w:t>
      </w:r>
      <w:hyperlink r:id="rId17" w:tgtFrame="_blank" w:history="1">
        <w:r w:rsidRPr="00422AD5">
          <w:rPr>
            <w:rStyle w:val="Hyperlink"/>
          </w:rPr>
          <w:t>http://dx.doi.org/10.5334/baw.50</w:t>
        </w:r>
      </w:hyperlink>
      <w:r w:rsidRPr="00422AD5">
        <w:t>. License: CC-BY 4.0</w:t>
      </w:r>
    </w:p>
    <w:sectPr w:rsidR="00422AD5" w:rsidRPr="006800C1" w:rsidSect="00EE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niel Jarvis" w:date="2023-03-20T11:57:00Z" w:initials="DJ">
    <w:p w14:paraId="5D80FA9F" w14:textId="77777777" w:rsidR="00D036C5" w:rsidRDefault="00D036C5" w:rsidP="00683412">
      <w:pPr>
        <w:pStyle w:val="CommentText"/>
      </w:pPr>
      <w:r>
        <w:rPr>
          <w:rStyle w:val="CommentReference"/>
        </w:rPr>
        <w:annotationRef/>
      </w:r>
      <w:r>
        <w:t>Dr. Macfarlane, could you update this figure for me?</w:t>
      </w:r>
    </w:p>
  </w:comment>
  <w:comment w:id="8" w:author="Gregory Macfarlane" w:date="2022-10-31T11:49:00Z" w:initials="GM">
    <w:p w14:paraId="73235593" w14:textId="3CED47C3" w:rsidR="00CF67E7" w:rsidRDefault="00CF67E7" w:rsidP="006207B3">
      <w:r>
        <w:rPr>
          <w:rStyle w:val="CommentReference"/>
        </w:rPr>
        <w:annotationRef/>
      </w:r>
      <w:r>
        <w:rPr>
          <w:sz w:val="20"/>
          <w:szCs w:val="20"/>
        </w:rPr>
        <w:t>What is this?</w:t>
      </w:r>
    </w:p>
  </w:comment>
  <w:comment w:id="9" w:author="Gregory Macfarlane" w:date="2022-10-31T11:50:00Z" w:initials="GM">
    <w:p w14:paraId="77F8678E" w14:textId="77777777" w:rsidR="00CF67E7" w:rsidRDefault="00CF67E7" w:rsidP="00AD3512">
      <w:r>
        <w:rPr>
          <w:rStyle w:val="CommentReference"/>
        </w:rPr>
        <w:annotationRef/>
      </w:r>
      <w:r>
        <w:rPr>
          <w:sz w:val="20"/>
          <w:szCs w:val="20"/>
        </w:rPr>
        <w:t>Can you describe how you forced it to use freeway links?</w:t>
      </w:r>
    </w:p>
  </w:comment>
  <w:comment w:id="10" w:author="Daniel Jarvis [2]" w:date="2022-10-31T14:57:00Z" w:initials="DJ">
    <w:p w14:paraId="01F37A92" w14:textId="77777777" w:rsidR="00C57F5C" w:rsidRDefault="0028003E" w:rsidP="00AA27E8">
      <w:pPr>
        <w:pStyle w:val="CommentText"/>
      </w:pPr>
      <w:r>
        <w:rPr>
          <w:rStyle w:val="CommentReference"/>
        </w:rPr>
        <w:annotationRef/>
      </w:r>
      <w:r w:rsidR="00C57F5C">
        <w:t>It's the network method "getNearstLink." Hopefully, the way I re-wrote that sentence makes sense.</w:t>
      </w:r>
    </w:p>
  </w:comment>
  <w:comment w:id="15" w:author="Daniel Jarvis [2]" w:date="2022-10-31T15:00:00Z" w:initials="DJ">
    <w:p w14:paraId="7951BFE9" w14:textId="4A21929B" w:rsidR="0028003E" w:rsidRDefault="0028003E" w:rsidP="00906528">
      <w:pPr>
        <w:pStyle w:val="CommentText"/>
      </w:pPr>
      <w:r>
        <w:rPr>
          <w:rStyle w:val="CommentReference"/>
        </w:rPr>
        <w:annotationRef/>
      </w:r>
      <w:r>
        <w:t>All but one of the analyzed incidents occurred on links with at least three lanes. I handled the one exception, an incident that occurred on an I215, separately to ensure that that the method selected the correct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0FA9F" w15:done="0"/>
  <w15:commentEx w15:paraId="73235593" w15:done="0"/>
  <w15:commentEx w15:paraId="77F8678E" w15:paraIdParent="73235593" w15:done="0"/>
  <w15:commentEx w15:paraId="01F37A92" w15:paraIdParent="73235593" w15:done="0"/>
  <w15:commentEx w15:paraId="7951B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C8C4" w16cex:dateUtc="2023-03-20T17:57:00Z"/>
  <w16cex:commentExtensible w16cex:durableId="270A34D7" w16cex:dateUtc="2022-10-31T17:49:00Z"/>
  <w16cex:commentExtensible w16cex:durableId="270A34EA" w16cex:dateUtc="2022-10-31T17:50:00Z"/>
  <w16cex:commentExtensible w16cex:durableId="270A60E0" w16cex:dateUtc="2022-10-31T20:57:00Z"/>
  <w16cex:commentExtensible w16cex:durableId="270A61AB" w16cex:dateUtc="2022-10-31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0FA9F" w16cid:durableId="27C2C8C4"/>
  <w16cid:commentId w16cid:paraId="73235593" w16cid:durableId="270A34D7"/>
  <w16cid:commentId w16cid:paraId="77F8678E" w16cid:durableId="270A34EA"/>
  <w16cid:commentId w16cid:paraId="01F37A92" w16cid:durableId="270A60E0"/>
  <w16cid:commentId w16cid:paraId="7951BFE9" w16cid:durableId="270A6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C737D"/>
    <w:multiLevelType w:val="hybridMultilevel"/>
    <w:tmpl w:val="BA76E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2572D"/>
    <w:multiLevelType w:val="hybridMultilevel"/>
    <w:tmpl w:val="61CC5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546226">
    <w:abstractNumId w:val="1"/>
  </w:num>
  <w:num w:numId="2" w16cid:durableId="20355678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Jarvis">
    <w15:presenceInfo w15:providerId="AD" w15:userId="S::djarvis3@byu.edu::51bed7fd-b3c2-4355-b75f-53350b8e1e88"/>
  </w15:person>
  <w15:person w15:author="Daniel Jarvis [2]">
    <w15:presenceInfo w15:providerId="None" w15:userId="Daniel Jarvis"/>
  </w15:person>
  <w15:person w15:author="Gregory Macfarlane">
    <w15:presenceInfo w15:providerId="AD" w15:userId="S::gmac@byu.edu::fced4775-1c4d-439f-935a-32aa4fa9a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3NDWwtLQ0tTQ2NzVR0lEKTi0uzszPAykwrQUA/njKUiwAAAA="/>
  </w:docVars>
  <w:rsids>
    <w:rsidRoot w:val="00D1010D"/>
    <w:rsid w:val="000407F1"/>
    <w:rsid w:val="000E2E00"/>
    <w:rsid w:val="00167861"/>
    <w:rsid w:val="00250AA1"/>
    <w:rsid w:val="0028003E"/>
    <w:rsid w:val="002E67C1"/>
    <w:rsid w:val="00393252"/>
    <w:rsid w:val="003D264F"/>
    <w:rsid w:val="00422AD5"/>
    <w:rsid w:val="00425684"/>
    <w:rsid w:val="0044361A"/>
    <w:rsid w:val="004E670F"/>
    <w:rsid w:val="005B4F4C"/>
    <w:rsid w:val="005C334A"/>
    <w:rsid w:val="00631120"/>
    <w:rsid w:val="006800C1"/>
    <w:rsid w:val="00710605"/>
    <w:rsid w:val="007609D0"/>
    <w:rsid w:val="007D41FB"/>
    <w:rsid w:val="008333E0"/>
    <w:rsid w:val="00851670"/>
    <w:rsid w:val="00A5527B"/>
    <w:rsid w:val="00A802E3"/>
    <w:rsid w:val="00A80D91"/>
    <w:rsid w:val="00A844CD"/>
    <w:rsid w:val="00A861B8"/>
    <w:rsid w:val="00B019B3"/>
    <w:rsid w:val="00B43418"/>
    <w:rsid w:val="00B85152"/>
    <w:rsid w:val="00C43BAF"/>
    <w:rsid w:val="00C57F5C"/>
    <w:rsid w:val="00C874BF"/>
    <w:rsid w:val="00CF3F3F"/>
    <w:rsid w:val="00CF67E7"/>
    <w:rsid w:val="00D036C5"/>
    <w:rsid w:val="00D1010D"/>
    <w:rsid w:val="00D114D9"/>
    <w:rsid w:val="00D26403"/>
    <w:rsid w:val="00EE6E42"/>
    <w:rsid w:val="00F12E6B"/>
    <w:rsid w:val="00F4183D"/>
    <w:rsid w:val="00FC4396"/>
    <w:rsid w:val="351B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2E3"/>
    <w:pPr>
      <w:spacing w:after="240"/>
    </w:pPr>
    <w:rPr>
      <w:rFonts w:eastAsia="Times New Roman" w:cs="Times New Roman"/>
      <w:sz w:val="22"/>
      <w:szCs w:val="22"/>
    </w:rPr>
  </w:style>
  <w:style w:type="paragraph" w:styleId="Heading1">
    <w:name w:val="heading 1"/>
    <w:basedOn w:val="Normal"/>
    <w:next w:val="Normal"/>
    <w:link w:val="Heading1Char"/>
    <w:uiPriority w:val="9"/>
    <w:qFormat/>
    <w:rsid w:val="00A802E3"/>
    <w:pPr>
      <w:keepNext/>
      <w:snapToGrid w:val="0"/>
      <w:spacing w:before="240" w:after="0"/>
      <w:outlineLvl w:val="0"/>
    </w:pPr>
    <w:rPr>
      <w:rFonts w:asciiTheme="majorHAnsi" w:hAnsiTheme="majorHAnsi"/>
      <w:b/>
      <w:caps/>
    </w:rPr>
  </w:style>
  <w:style w:type="paragraph" w:styleId="Heading2">
    <w:name w:val="heading 2"/>
    <w:basedOn w:val="Normal"/>
    <w:next w:val="Normal"/>
    <w:link w:val="Heading2Char"/>
    <w:uiPriority w:val="9"/>
    <w:unhideWhenUsed/>
    <w:qFormat/>
    <w:rsid w:val="00A802E3"/>
    <w:pPr>
      <w:keepNext/>
      <w:keepLines/>
      <w:spacing w:before="240" w:after="0"/>
      <w:contextualSpacing/>
      <w:outlineLvl w:val="1"/>
    </w:pPr>
    <w:rPr>
      <w:rFonts w:asciiTheme="majorHAnsi" w:eastAsiaTheme="majorEastAsia" w:hAnsiTheme="majorHAnsi" w:cstheme="majorBidi"/>
      <w:caps/>
      <w:szCs w:val="26"/>
    </w:rPr>
  </w:style>
  <w:style w:type="paragraph" w:styleId="Heading3">
    <w:name w:val="heading 3"/>
    <w:basedOn w:val="Normal"/>
    <w:next w:val="Normal"/>
    <w:link w:val="Heading3Char"/>
    <w:uiPriority w:val="9"/>
    <w:unhideWhenUsed/>
    <w:qFormat/>
    <w:rsid w:val="00F12E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E3"/>
    <w:rPr>
      <w:rFonts w:asciiTheme="majorHAnsi" w:eastAsia="Times New Roman" w:hAnsiTheme="majorHAnsi" w:cs="Times New Roman"/>
      <w:b/>
      <w:caps/>
      <w:sz w:val="22"/>
      <w:szCs w:val="22"/>
    </w:rPr>
  </w:style>
  <w:style w:type="character" w:customStyle="1" w:styleId="Heading2Char">
    <w:name w:val="Heading 2 Char"/>
    <w:basedOn w:val="DefaultParagraphFont"/>
    <w:link w:val="Heading2"/>
    <w:uiPriority w:val="9"/>
    <w:rsid w:val="00A802E3"/>
    <w:rPr>
      <w:rFonts w:asciiTheme="majorHAnsi" w:eastAsiaTheme="majorEastAsia" w:hAnsiTheme="majorHAnsi" w:cstheme="majorBidi"/>
      <w:caps/>
      <w:sz w:val="22"/>
      <w:szCs w:val="26"/>
    </w:rPr>
  </w:style>
  <w:style w:type="paragraph" w:styleId="Title">
    <w:name w:val="Title"/>
    <w:basedOn w:val="Normal"/>
    <w:link w:val="TitleChar"/>
    <w:uiPriority w:val="2"/>
    <w:unhideWhenUsed/>
    <w:qFormat/>
    <w:rsid w:val="00A802E3"/>
    <w:pPr>
      <w:pBdr>
        <w:bottom w:val="double" w:sz="6" w:space="8" w:color="404040" w:themeColor="text1" w:themeTint="BF"/>
      </w:pBdr>
      <w:spacing w:after="200"/>
      <w:contextualSpacing/>
    </w:pPr>
    <w:rPr>
      <w:rFonts w:asciiTheme="majorHAnsi" w:hAnsiTheme="majorHAnsi"/>
      <w:b/>
      <w:caps/>
      <w:spacing w:val="20"/>
    </w:rPr>
  </w:style>
  <w:style w:type="character" w:customStyle="1" w:styleId="TitleChar">
    <w:name w:val="Title Char"/>
    <w:basedOn w:val="DefaultParagraphFont"/>
    <w:link w:val="Title"/>
    <w:uiPriority w:val="2"/>
    <w:rsid w:val="00A802E3"/>
    <w:rPr>
      <w:rFonts w:asciiTheme="majorHAnsi" w:eastAsia="Times New Roman" w:hAnsiTheme="majorHAnsi" w:cs="Times New Roman"/>
      <w:b/>
      <w:caps/>
      <w:spacing w:val="20"/>
      <w:sz w:val="22"/>
      <w:szCs w:val="22"/>
    </w:rPr>
  </w:style>
  <w:style w:type="paragraph" w:customStyle="1" w:styleId="References">
    <w:name w:val="References"/>
    <w:basedOn w:val="Normal"/>
    <w:qFormat/>
    <w:rsid w:val="00A802E3"/>
    <w:pPr>
      <w:ind w:left="720" w:hanging="720"/>
    </w:pPr>
  </w:style>
  <w:style w:type="paragraph" w:styleId="Caption">
    <w:name w:val="caption"/>
    <w:basedOn w:val="Normal"/>
    <w:next w:val="Normal"/>
    <w:uiPriority w:val="35"/>
    <w:unhideWhenUsed/>
    <w:qFormat/>
    <w:rsid w:val="003D264F"/>
    <w:pPr>
      <w:spacing w:after="200"/>
      <w:jc w:val="center"/>
    </w:pPr>
    <w:rPr>
      <w:iCs/>
      <w:color w:val="000000" w:themeColor="text1"/>
      <w:sz w:val="20"/>
      <w:szCs w:val="18"/>
    </w:rPr>
  </w:style>
  <w:style w:type="paragraph" w:styleId="ListParagraph">
    <w:name w:val="List Paragraph"/>
    <w:basedOn w:val="Normal"/>
    <w:uiPriority w:val="34"/>
    <w:qFormat/>
    <w:rsid w:val="00851670"/>
    <w:pPr>
      <w:ind w:left="720"/>
      <w:contextualSpacing/>
    </w:pPr>
  </w:style>
  <w:style w:type="character" w:customStyle="1" w:styleId="Heading3Char">
    <w:name w:val="Heading 3 Char"/>
    <w:basedOn w:val="DefaultParagraphFont"/>
    <w:link w:val="Heading3"/>
    <w:uiPriority w:val="9"/>
    <w:rsid w:val="00F12E6B"/>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800C1"/>
    <w:rPr>
      <w:color w:val="0563C1" w:themeColor="hyperlink"/>
      <w:u w:val="single"/>
    </w:rPr>
  </w:style>
  <w:style w:type="character" w:styleId="UnresolvedMention">
    <w:name w:val="Unresolved Mention"/>
    <w:basedOn w:val="DefaultParagraphFont"/>
    <w:uiPriority w:val="99"/>
    <w:rsid w:val="006800C1"/>
    <w:rPr>
      <w:color w:val="605E5C"/>
      <w:shd w:val="clear" w:color="auto" w:fill="E1DFDD"/>
    </w:rPr>
  </w:style>
  <w:style w:type="table" w:styleId="PlainTable5">
    <w:name w:val="Plain Table 5"/>
    <w:basedOn w:val="TableNormal"/>
    <w:uiPriority w:val="45"/>
    <w:rsid w:val="002E67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2E67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CF67E7"/>
    <w:rPr>
      <w:sz w:val="16"/>
      <w:szCs w:val="16"/>
    </w:rPr>
  </w:style>
  <w:style w:type="paragraph" w:styleId="CommentText">
    <w:name w:val="annotation text"/>
    <w:basedOn w:val="Normal"/>
    <w:link w:val="CommentTextChar"/>
    <w:uiPriority w:val="99"/>
    <w:unhideWhenUsed/>
    <w:rsid w:val="00CF67E7"/>
    <w:rPr>
      <w:sz w:val="20"/>
      <w:szCs w:val="20"/>
    </w:rPr>
  </w:style>
  <w:style w:type="character" w:customStyle="1" w:styleId="CommentTextChar">
    <w:name w:val="Comment Text Char"/>
    <w:basedOn w:val="DefaultParagraphFont"/>
    <w:link w:val="CommentText"/>
    <w:uiPriority w:val="99"/>
    <w:rsid w:val="00CF67E7"/>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67E7"/>
    <w:rPr>
      <w:b/>
      <w:bCs/>
    </w:rPr>
  </w:style>
  <w:style w:type="character" w:customStyle="1" w:styleId="CommentSubjectChar">
    <w:name w:val="Comment Subject Char"/>
    <w:basedOn w:val="CommentTextChar"/>
    <w:link w:val="CommentSubject"/>
    <w:uiPriority w:val="99"/>
    <w:semiHidden/>
    <w:rsid w:val="00CF67E7"/>
    <w:rPr>
      <w:rFonts w:eastAsia="Times New Roman" w:cs="Times New Roman"/>
      <w:b/>
      <w:bCs/>
      <w:sz w:val="20"/>
      <w:szCs w:val="20"/>
    </w:rPr>
  </w:style>
  <w:style w:type="paragraph" w:styleId="Revision">
    <w:name w:val="Revision"/>
    <w:hidden/>
    <w:uiPriority w:val="99"/>
    <w:semiHidden/>
    <w:rsid w:val="00C874BF"/>
    <w:rPr>
      <w:rFonts w:eastAsia="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1045">
      <w:bodyDiv w:val="1"/>
      <w:marLeft w:val="0"/>
      <w:marRight w:val="0"/>
      <w:marTop w:val="0"/>
      <w:marBottom w:val="0"/>
      <w:divBdr>
        <w:top w:val="none" w:sz="0" w:space="0" w:color="auto"/>
        <w:left w:val="none" w:sz="0" w:space="0" w:color="auto"/>
        <w:bottom w:val="none" w:sz="0" w:space="0" w:color="auto"/>
        <w:right w:val="none" w:sz="0" w:space="0" w:color="auto"/>
      </w:divBdr>
    </w:div>
    <w:div w:id="349769004">
      <w:bodyDiv w:val="1"/>
      <w:marLeft w:val="0"/>
      <w:marRight w:val="0"/>
      <w:marTop w:val="0"/>
      <w:marBottom w:val="0"/>
      <w:divBdr>
        <w:top w:val="none" w:sz="0" w:space="0" w:color="auto"/>
        <w:left w:val="none" w:sz="0" w:space="0" w:color="auto"/>
        <w:bottom w:val="none" w:sz="0" w:space="0" w:color="auto"/>
        <w:right w:val="none" w:sz="0" w:space="0" w:color="auto"/>
      </w:divBdr>
    </w:div>
    <w:div w:id="371658000">
      <w:bodyDiv w:val="1"/>
      <w:marLeft w:val="0"/>
      <w:marRight w:val="0"/>
      <w:marTop w:val="0"/>
      <w:marBottom w:val="0"/>
      <w:divBdr>
        <w:top w:val="none" w:sz="0" w:space="0" w:color="auto"/>
        <w:left w:val="none" w:sz="0" w:space="0" w:color="auto"/>
        <w:bottom w:val="none" w:sz="0" w:space="0" w:color="auto"/>
        <w:right w:val="none" w:sz="0" w:space="0" w:color="auto"/>
      </w:divBdr>
    </w:div>
    <w:div w:id="460152670">
      <w:bodyDiv w:val="1"/>
      <w:marLeft w:val="0"/>
      <w:marRight w:val="0"/>
      <w:marTop w:val="0"/>
      <w:marBottom w:val="0"/>
      <w:divBdr>
        <w:top w:val="none" w:sz="0" w:space="0" w:color="auto"/>
        <w:left w:val="none" w:sz="0" w:space="0" w:color="auto"/>
        <w:bottom w:val="none" w:sz="0" w:space="0" w:color="auto"/>
        <w:right w:val="none" w:sz="0" w:space="0" w:color="auto"/>
      </w:divBdr>
    </w:div>
    <w:div w:id="1061442330">
      <w:bodyDiv w:val="1"/>
      <w:marLeft w:val="0"/>
      <w:marRight w:val="0"/>
      <w:marTop w:val="0"/>
      <w:marBottom w:val="0"/>
      <w:divBdr>
        <w:top w:val="none" w:sz="0" w:space="0" w:color="auto"/>
        <w:left w:val="none" w:sz="0" w:space="0" w:color="auto"/>
        <w:bottom w:val="none" w:sz="0" w:space="0" w:color="auto"/>
        <w:right w:val="none" w:sz="0" w:space="0" w:color="auto"/>
      </w:divBdr>
    </w:div>
    <w:div w:id="1788347844">
      <w:bodyDiv w:val="1"/>
      <w:marLeft w:val="0"/>
      <w:marRight w:val="0"/>
      <w:marTop w:val="0"/>
      <w:marBottom w:val="0"/>
      <w:divBdr>
        <w:top w:val="none" w:sz="0" w:space="0" w:color="auto"/>
        <w:left w:val="none" w:sz="0" w:space="0" w:color="auto"/>
        <w:bottom w:val="none" w:sz="0" w:space="0" w:color="auto"/>
        <w:right w:val="none" w:sz="0" w:space="0" w:color="auto"/>
      </w:divBdr>
    </w:div>
    <w:div w:id="1808012780">
      <w:bodyDiv w:val="1"/>
      <w:marLeft w:val="0"/>
      <w:marRight w:val="0"/>
      <w:marTop w:val="0"/>
      <w:marBottom w:val="0"/>
      <w:divBdr>
        <w:top w:val="none" w:sz="0" w:space="0" w:color="auto"/>
        <w:left w:val="none" w:sz="0" w:space="0" w:color="auto"/>
        <w:bottom w:val="none" w:sz="0" w:space="0" w:color="auto"/>
        <w:right w:val="none" w:sz="0" w:space="0" w:color="auto"/>
      </w:divBdr>
    </w:div>
    <w:div w:id="1950814662">
      <w:bodyDiv w:val="1"/>
      <w:marLeft w:val="0"/>
      <w:marRight w:val="0"/>
      <w:marTop w:val="0"/>
      <w:marBottom w:val="0"/>
      <w:divBdr>
        <w:top w:val="none" w:sz="0" w:space="0" w:color="auto"/>
        <w:left w:val="none" w:sz="0" w:space="0" w:color="auto"/>
        <w:bottom w:val="none" w:sz="0" w:space="0" w:color="auto"/>
        <w:right w:val="none" w:sz="0" w:space="0" w:color="auto"/>
      </w:divBdr>
    </w:div>
    <w:div w:id="20463213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emf"/><Relationship Id="rId17" Type="http://schemas.openxmlformats.org/officeDocument/2006/relationships/hyperlink" Target="http://dx.doi.org/10.5334/baw.50" TargetMode="External"/><Relationship Id="rId2" Type="http://schemas.openxmlformats.org/officeDocument/2006/relationships/numbering" Target="numbering.xml"/><Relationship Id="rId16" Type="http://schemas.openxmlformats.org/officeDocument/2006/relationships/hyperlink" Target="http://dx.doi.org/10.5334/baw"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20Jarvis\BYU_imt_optimization\all-incident-data\Combiner_CAD+TS(MASTER).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spPr>
            <a:solidFill>
              <a:schemeClr val="accent2"/>
            </a:solidFill>
            <a:ln>
              <a:noFill/>
            </a:ln>
            <a:effectLst/>
          </c:spPr>
          <c:invertIfNegative val="0"/>
          <c:val>
            <c:numRef>
              <c:f>CAD_TS_Combined!$Q$8:$Q$25</c:f>
              <c:numCache>
                <c:formatCode>General</c:formatCode>
                <c:ptCount val="18"/>
                <c:pt idx="0">
                  <c:v>6</c:v>
                </c:pt>
                <c:pt idx="1">
                  <c:v>0</c:v>
                </c:pt>
                <c:pt idx="2">
                  <c:v>2</c:v>
                </c:pt>
                <c:pt idx="3">
                  <c:v>9</c:v>
                </c:pt>
                <c:pt idx="4">
                  <c:v>7</c:v>
                </c:pt>
                <c:pt idx="5">
                  <c:v>19</c:v>
                </c:pt>
                <c:pt idx="6">
                  <c:v>19</c:v>
                </c:pt>
                <c:pt idx="7">
                  <c:v>17</c:v>
                </c:pt>
                <c:pt idx="8">
                  <c:v>8</c:v>
                </c:pt>
                <c:pt idx="9">
                  <c:v>14</c:v>
                </c:pt>
                <c:pt idx="10">
                  <c:v>12</c:v>
                </c:pt>
                <c:pt idx="11">
                  <c:v>11</c:v>
                </c:pt>
                <c:pt idx="12">
                  <c:v>5</c:v>
                </c:pt>
                <c:pt idx="13">
                  <c:v>2</c:v>
                </c:pt>
                <c:pt idx="14">
                  <c:v>0</c:v>
                </c:pt>
                <c:pt idx="15">
                  <c:v>0</c:v>
                </c:pt>
                <c:pt idx="16">
                  <c:v>0</c:v>
                </c:pt>
                <c:pt idx="17">
                  <c:v>2</c:v>
                </c:pt>
              </c:numCache>
            </c:numRef>
          </c:val>
          <c:extLst>
            <c:ext xmlns:c16="http://schemas.microsoft.com/office/drawing/2014/chart" uri="{C3380CC4-5D6E-409C-BE32-E72D297353CC}">
              <c16:uniqueId val="{00000000-D359-DE49-8D65-11A437342F7A}"/>
            </c:ext>
          </c:extLst>
        </c:ser>
        <c:dLbls>
          <c:showLegendKey val="0"/>
          <c:showVal val="0"/>
          <c:showCatName val="0"/>
          <c:showSerName val="0"/>
          <c:showPercent val="0"/>
          <c:showBubbleSize val="0"/>
        </c:dLbls>
        <c:gapWidth val="150"/>
        <c:axId val="1880212848"/>
        <c:axId val="1880215760"/>
      </c:barChart>
      <c:catAx>
        <c:axId val="1880212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Incidents per 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215760"/>
        <c:crosses val="autoZero"/>
        <c:auto val="1"/>
        <c:lblAlgn val="ctr"/>
        <c:lblOffset val="100"/>
        <c:noMultiLvlLbl val="0"/>
      </c:catAx>
      <c:valAx>
        <c:axId val="188021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212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4566B33935FE4DA02FD562904FC985"/>
        <w:category>
          <w:name w:val="General"/>
          <w:gallery w:val="placeholder"/>
        </w:category>
        <w:types>
          <w:type w:val="bbPlcHdr"/>
        </w:types>
        <w:behaviors>
          <w:behavior w:val="content"/>
        </w:behaviors>
        <w:guid w:val="{824D3EA0-EEF1-0B43-BA34-8664EBFC1CFA}"/>
      </w:docPartPr>
      <w:docPartBody>
        <w:p w:rsidR="00373EA2" w:rsidRDefault="004A2ED2" w:rsidP="004A2ED2">
          <w:pPr>
            <w:pStyle w:val="A54566B33935FE4DA02FD562904FC985"/>
          </w:pPr>
          <w:r w:rsidRPr="005673B8">
            <w:t>to</w:t>
          </w:r>
        </w:p>
      </w:docPartBody>
    </w:docPart>
    <w:docPart>
      <w:docPartPr>
        <w:name w:val="81DC57CA6A01DE41B0C2EFCA8D5BDE69"/>
        <w:category>
          <w:name w:val="General"/>
          <w:gallery w:val="placeholder"/>
        </w:category>
        <w:types>
          <w:type w:val="bbPlcHdr"/>
        </w:types>
        <w:behaviors>
          <w:behavior w:val="content"/>
        </w:behaviors>
        <w:guid w:val="{AD448153-E2DF-D94C-AA59-98E30E1F23D9}"/>
      </w:docPartPr>
      <w:docPartBody>
        <w:p w:rsidR="00373EA2" w:rsidRDefault="004A2ED2" w:rsidP="004A2ED2">
          <w:pPr>
            <w:pStyle w:val="81DC57CA6A01DE41B0C2EFCA8D5BDE69"/>
          </w:pPr>
          <w:r w:rsidRPr="005673B8">
            <w:t>from</w:t>
          </w:r>
        </w:p>
      </w:docPartBody>
    </w:docPart>
    <w:docPart>
      <w:docPartPr>
        <w:name w:val="2257BEA06D209A40B6F787D9E1C47D72"/>
        <w:category>
          <w:name w:val="General"/>
          <w:gallery w:val="placeholder"/>
        </w:category>
        <w:types>
          <w:type w:val="bbPlcHdr"/>
        </w:types>
        <w:behaviors>
          <w:behavior w:val="content"/>
        </w:behaviors>
        <w:guid w:val="{E334E713-429C-3B4E-8F25-C29565C3009A}"/>
      </w:docPartPr>
      <w:docPartBody>
        <w:p w:rsidR="00373EA2" w:rsidRDefault="004A2ED2" w:rsidP="004A2ED2">
          <w:pPr>
            <w:pStyle w:val="2257BEA06D209A40B6F787D9E1C47D72"/>
          </w:pPr>
          <w:r w:rsidRPr="005673B8">
            <w:t>subject</w:t>
          </w:r>
        </w:p>
      </w:docPartBody>
    </w:docPart>
    <w:docPart>
      <w:docPartPr>
        <w:name w:val="49B183AED124354389454D2DAC875B9F"/>
        <w:category>
          <w:name w:val="General"/>
          <w:gallery w:val="placeholder"/>
        </w:category>
        <w:types>
          <w:type w:val="bbPlcHdr"/>
        </w:types>
        <w:behaviors>
          <w:behavior w:val="content"/>
        </w:behaviors>
        <w:guid w:val="{6297E502-1C13-464D-835C-B0BFCAF00CEE}"/>
      </w:docPartPr>
      <w:docPartBody>
        <w:p w:rsidR="00373EA2" w:rsidRDefault="004A2ED2" w:rsidP="004A2ED2">
          <w:pPr>
            <w:pStyle w:val="49B183AED124354389454D2DAC875B9F"/>
          </w:pPr>
          <w:r w:rsidRPr="005673B8">
            <w:t>date</w:t>
          </w:r>
        </w:p>
      </w:docPartBody>
    </w:docPart>
    <w:docPart>
      <w:docPartPr>
        <w:name w:val="0D4364CF7B2B1846BEFB40988000EF47"/>
        <w:category>
          <w:name w:val="General"/>
          <w:gallery w:val="placeholder"/>
        </w:category>
        <w:types>
          <w:type w:val="bbPlcHdr"/>
        </w:types>
        <w:behaviors>
          <w:behavior w:val="content"/>
        </w:behaviors>
        <w:guid w:val="{4154AE59-222F-5F4C-BEBA-CE70148D6C52}"/>
      </w:docPartPr>
      <w:docPartBody>
        <w:p w:rsidR="00373EA2" w:rsidRDefault="004A2ED2" w:rsidP="004A2ED2">
          <w:pPr>
            <w:pStyle w:val="0D4364CF7B2B1846BEFB40988000EF47"/>
          </w:pPr>
          <w:r>
            <w:t>CC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D2"/>
    <w:rsid w:val="00300DC8"/>
    <w:rsid w:val="00373EA2"/>
    <w:rsid w:val="004A2ED2"/>
    <w:rsid w:val="005F19B1"/>
    <w:rsid w:val="007E6526"/>
    <w:rsid w:val="008E187B"/>
    <w:rsid w:val="009670E5"/>
    <w:rsid w:val="009A3072"/>
    <w:rsid w:val="00A043A2"/>
    <w:rsid w:val="00B74CCB"/>
    <w:rsid w:val="00C80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4566B33935FE4DA02FD562904FC985">
    <w:name w:val="A54566B33935FE4DA02FD562904FC985"/>
    <w:rsid w:val="004A2ED2"/>
  </w:style>
  <w:style w:type="paragraph" w:customStyle="1" w:styleId="81DC57CA6A01DE41B0C2EFCA8D5BDE69">
    <w:name w:val="81DC57CA6A01DE41B0C2EFCA8D5BDE69"/>
    <w:rsid w:val="004A2ED2"/>
  </w:style>
  <w:style w:type="paragraph" w:customStyle="1" w:styleId="2257BEA06D209A40B6F787D9E1C47D72">
    <w:name w:val="2257BEA06D209A40B6F787D9E1C47D72"/>
    <w:rsid w:val="004A2ED2"/>
  </w:style>
  <w:style w:type="paragraph" w:customStyle="1" w:styleId="49B183AED124354389454D2DAC875B9F">
    <w:name w:val="49B183AED124354389454D2DAC875B9F"/>
    <w:rsid w:val="004A2ED2"/>
  </w:style>
  <w:style w:type="paragraph" w:customStyle="1" w:styleId="0D4364CF7B2B1846BEFB40988000EF47">
    <w:name w:val="0D4364CF7B2B1846BEFB40988000EF47"/>
    <w:rsid w:val="004A2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235A6-4959-3946-9EA0-3ADE88F2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Daniel Jarvis</cp:lastModifiedBy>
  <cp:revision>4</cp:revision>
  <cp:lastPrinted>2022-01-21T01:52:00Z</cp:lastPrinted>
  <dcterms:created xsi:type="dcterms:W3CDTF">2023-03-20T17:44:00Z</dcterms:created>
  <dcterms:modified xsi:type="dcterms:W3CDTF">2023-03-20T18:10:00Z</dcterms:modified>
</cp:coreProperties>
</file>